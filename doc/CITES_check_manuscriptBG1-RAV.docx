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210691" w14:textId="07FAAC6E" w:rsidR="00B477F6" w:rsidRPr="00EE2CF8" w:rsidRDefault="00B477F6" w:rsidP="00594B31">
      <w:pPr>
        <w:pStyle w:val="Kop2"/>
        <w:ind w:firstLine="0"/>
        <w:jc w:val="center"/>
        <w:rPr>
          <w:lang w:val="en-US"/>
        </w:rPr>
        <w:pPrChange w:id="3" w:author="Vos, R.A." w:date="2013-08-12T17:19:00Z">
          <w:pPr>
            <w:pStyle w:val="Kop2"/>
          </w:pPr>
        </w:pPrChange>
      </w:pPr>
      <w:del w:id="4" w:author="Gravendeel Barbara" w:date="2013-03-18T16:18:00Z">
        <w:r w:rsidRPr="00EE2CF8" w:rsidDel="009A2933">
          <w:rPr>
            <w:lang w:val="en-US"/>
          </w:rPr>
          <w:delText xml:space="preserve">Identifying </w:delText>
        </w:r>
      </w:del>
      <w:del w:id="5" w:author="Gravendeel Barbara" w:date="2013-03-11T10:47:00Z">
        <w:r w:rsidRPr="00EE2CF8" w:rsidDel="00547892">
          <w:rPr>
            <w:lang w:val="en-US"/>
          </w:rPr>
          <w:delText xml:space="preserve">endangered </w:delText>
        </w:r>
      </w:del>
      <w:del w:id="6" w:author="Gravendeel Barbara" w:date="2013-03-18T16:18:00Z">
        <w:r w:rsidRPr="00EE2CF8" w:rsidDel="009A2933">
          <w:rPr>
            <w:lang w:val="en-US"/>
          </w:rPr>
          <w:delText>species in suspect mixtures</w:delText>
        </w:r>
      </w:del>
      <w:ins w:id="7" w:author="Gravendeel Barbara" w:date="2013-03-18T16:18:00Z">
        <w:del w:id="8" w:author="Vos, R.A." w:date="2013-03-19T14:52:00Z">
          <w:r w:rsidRPr="00EE2CF8" w:rsidDel="004B715C">
            <w:rPr>
              <w:lang w:val="en-US"/>
            </w:rPr>
            <w:delText>T</w:delText>
          </w:r>
        </w:del>
      </w:ins>
      <w:del w:id="9" w:author="Gravendeel Barbara" w:date="2013-03-18T16:18:00Z">
        <w:r w:rsidRPr="00EE2CF8" w:rsidDel="009A2933">
          <w:rPr>
            <w:lang w:val="en-US"/>
          </w:rPr>
          <w:delText xml:space="preserve">: </w:delText>
        </w:r>
      </w:del>
      <w:del w:id="10" w:author="Gravendeel Barbara" w:date="2013-03-18T16:17:00Z">
        <w:r w:rsidRPr="00EE2CF8" w:rsidDel="009A2933">
          <w:rPr>
            <w:lang w:val="en-US"/>
          </w:rPr>
          <w:delText>T</w:delText>
        </w:r>
      </w:del>
      <w:del w:id="11" w:author="Gravendeel Barbara" w:date="2013-03-19T12:49:00Z">
        <w:r w:rsidRPr="00EE2CF8" w:rsidDel="00FC7050">
          <w:rPr>
            <w:lang w:val="en-US"/>
          </w:rPr>
          <w:delText>h</w:delText>
        </w:r>
      </w:del>
      <w:ins w:id="12" w:author="Gravendeel Barbara" w:date="2013-03-19T12:49:00Z">
        <w:del w:id="13" w:author="Vos, R.A." w:date="2013-03-19T14:52:00Z">
          <w:r w:rsidRPr="00EE2CF8" w:rsidDel="004B715C">
            <w:rPr>
              <w:lang w:val="en-US"/>
            </w:rPr>
            <w:delText xml:space="preserve">                      </w:delText>
          </w:r>
        </w:del>
        <w:del w:id="14" w:author="Vos, R.A." w:date="2013-08-12T16:01:00Z">
          <w:r w:rsidRPr="00EE2CF8" w:rsidDel="00C71FAF">
            <w:rPr>
              <w:lang w:val="en-US"/>
            </w:rPr>
            <w:delText>Th</w:delText>
          </w:r>
        </w:del>
      </w:ins>
      <w:del w:id="15" w:author="Vos, R.A." w:date="2013-08-12T16:01:00Z">
        <w:r w:rsidRPr="00EE2CF8" w:rsidDel="00C71FAF">
          <w:rPr>
            <w:lang w:val="en-US"/>
          </w:rPr>
          <w:delText xml:space="preserve">e </w:delText>
        </w:r>
        <w:r w:rsidRPr="00EE2CF8" w:rsidDel="00C71FAF">
          <w:rPr>
            <w:i/>
            <w:lang w:val="en-US"/>
          </w:rPr>
          <w:delText>CITES</w:delText>
        </w:r>
      </w:del>
      <w:ins w:id="16" w:author="Gravendeel Barbara" w:date="2013-03-19T12:08:00Z">
        <w:del w:id="17" w:author="Vos, R.A." w:date="2013-08-12T16:01:00Z">
          <w:r w:rsidRPr="00EE2CF8" w:rsidDel="00C71FAF">
            <w:rPr>
              <w:i/>
              <w:lang w:val="en-US"/>
            </w:rPr>
            <w:delText xml:space="preserve"> </w:delText>
          </w:r>
        </w:del>
      </w:ins>
      <w:ins w:id="18" w:author="Vos, R.A." w:date="2013-08-12T16:01:00Z">
        <w:r w:rsidR="00C71FAF">
          <w:rPr>
            <w:i/>
            <w:lang w:val="en-US"/>
          </w:rPr>
          <w:t>HTS-barcode-</w:t>
        </w:r>
      </w:ins>
      <w:del w:id="19" w:author="Gravendeel Barbara" w:date="2013-03-19T12:08:00Z">
        <w:r w:rsidRPr="00EE2CF8" w:rsidDel="00FC7050">
          <w:rPr>
            <w:i/>
            <w:lang w:val="en-US"/>
          </w:rPr>
          <w:delText xml:space="preserve">- </w:delText>
        </w:r>
      </w:del>
      <w:r w:rsidRPr="00EE2CF8">
        <w:rPr>
          <w:i/>
          <w:lang w:val="en-US"/>
        </w:rPr>
        <w:t>checker</w:t>
      </w:r>
      <w:del w:id="20" w:author="Vos, R.A." w:date="2013-08-12T16:01:00Z">
        <w:r w:rsidRPr="00EE2CF8" w:rsidDel="00C71FAF">
          <w:rPr>
            <w:lang w:val="en-US"/>
          </w:rPr>
          <w:delText xml:space="preserve"> pipeline</w:delText>
        </w:r>
      </w:del>
      <w:ins w:id="21" w:author="Vos, R.A." w:date="2013-08-12T16:02:00Z">
        <w:r w:rsidR="00C71FAF">
          <w:rPr>
            <w:lang w:val="en-US"/>
          </w:rPr>
          <w:t>:</w:t>
        </w:r>
      </w:ins>
      <w:ins w:id="22" w:author="Gravendeel Barbara" w:date="2013-03-18T16:17:00Z">
        <w:del w:id="23" w:author="Vos, R.A." w:date="2013-08-12T16:01:00Z">
          <w:r w:rsidRPr="00EE2CF8" w:rsidDel="00C71FAF">
            <w:rPr>
              <w:lang w:val="en-US"/>
            </w:rPr>
            <w:delText>,</w:delText>
          </w:r>
        </w:del>
        <w:r w:rsidRPr="00EE2CF8">
          <w:rPr>
            <w:lang w:val="en-US"/>
          </w:rPr>
          <w:t xml:space="preserve"> </w:t>
        </w:r>
        <w:del w:id="24" w:author="Vos, R.A." w:date="2013-03-19T14:52:00Z">
          <w:r w:rsidRPr="00EE2CF8" w:rsidDel="004B715C">
            <w:rPr>
              <w:lang w:val="en-US"/>
            </w:rPr>
            <w:delText>o</w:delText>
          </w:r>
        </w:del>
        <w:del w:id="25" w:author="Vos, R.A." w:date="2013-03-19T15:04:00Z">
          <w:r w:rsidRPr="00EE2CF8" w:rsidDel="00E5429E">
            <w:rPr>
              <w:lang w:val="en-US"/>
            </w:rPr>
            <w:delText>n</w:delText>
          </w:r>
        </w:del>
        <w:del w:id="26" w:author="Vos, R.A." w:date="2013-08-12T16:02:00Z">
          <w:r w:rsidRPr="00EE2CF8" w:rsidDel="00C71FAF">
            <w:rPr>
              <w:lang w:val="en-US"/>
            </w:rPr>
            <w:delText xml:space="preserve"> </w:delText>
          </w:r>
        </w:del>
        <w:del w:id="27" w:author="Vos, R.A." w:date="2013-03-19T15:04:00Z">
          <w:r w:rsidRPr="00EE2CF8" w:rsidDel="00E5429E">
            <w:rPr>
              <w:lang w:val="en-US"/>
            </w:rPr>
            <w:delText xml:space="preserve">online </w:delText>
          </w:r>
        </w:del>
        <w:del w:id="28" w:author="Vos, R.A." w:date="2013-08-12T16:02:00Z">
          <w:r w:rsidRPr="00EE2CF8" w:rsidDel="00C71FAF">
            <w:rPr>
              <w:lang w:val="en-US"/>
            </w:rPr>
            <w:delText xml:space="preserve">tool for </w:delText>
          </w:r>
        </w:del>
        <w:r w:rsidRPr="00EE2CF8">
          <w:rPr>
            <w:lang w:val="en-US"/>
          </w:rPr>
          <w:t xml:space="preserve">automated </w:t>
        </w:r>
      </w:ins>
      <w:ins w:id="29" w:author="Vos, R.A." w:date="2013-08-12T16:02:00Z">
        <w:r w:rsidR="00C71FAF">
          <w:rPr>
            <w:lang w:val="en-US"/>
          </w:rPr>
          <w:t xml:space="preserve">taxonomic </w:t>
        </w:r>
      </w:ins>
      <w:ins w:id="30" w:author="Gravendeel Barbara" w:date="2013-03-18T16:17:00Z">
        <w:r w:rsidRPr="00EE2CF8">
          <w:rPr>
            <w:lang w:val="en-US"/>
          </w:rPr>
          <w:t xml:space="preserve">identification of </w:t>
        </w:r>
      </w:ins>
      <w:ins w:id="31" w:author="Gravendeel Barbara" w:date="2013-03-18T16:18:00Z">
        <w:r w:rsidRPr="00EE2CF8">
          <w:rPr>
            <w:lang w:val="en-US"/>
          </w:rPr>
          <w:t>illegally</w:t>
        </w:r>
      </w:ins>
      <w:ins w:id="32" w:author="Vos, R.A." w:date="2013-08-12T16:02:00Z">
        <w:r w:rsidR="00C71FAF">
          <w:rPr>
            <w:lang w:val="en-US"/>
          </w:rPr>
          <w:t>-</w:t>
        </w:r>
      </w:ins>
      <w:ins w:id="33" w:author="Gravendeel Barbara" w:date="2013-03-18T16:18:00Z">
        <w:r w:rsidRPr="00EE2CF8">
          <w:rPr>
            <w:lang w:val="en-US"/>
          </w:rPr>
          <w:t xml:space="preserve"> traded species in suspect mixtures</w:t>
        </w:r>
      </w:ins>
    </w:p>
    <w:p w14:paraId="7C05CA3B" w14:textId="77777777" w:rsidR="00B477F6" w:rsidRPr="00EE2CF8" w:rsidRDefault="00B477F6" w:rsidP="00594B31">
      <w:pPr>
        <w:numPr>
          <w:ins w:id="34" w:author="Unknown"/>
        </w:numPr>
        <w:rPr>
          <w:lang w:val="en-US"/>
        </w:rPr>
        <w:pPrChange w:id="35" w:author="Vos, R.A." w:date="2013-08-12T17:19:00Z">
          <w:pPr>
            <w:pStyle w:val="normal"/>
          </w:pPr>
        </w:pPrChange>
      </w:pPr>
      <w:proofErr w:type="spellStart"/>
      <w:r w:rsidRPr="00EE2CF8">
        <w:rPr>
          <w:lang w:val="en-US"/>
        </w:rPr>
        <w:t>Youri</w:t>
      </w:r>
      <w:proofErr w:type="spellEnd"/>
      <w:r w:rsidRPr="00EE2CF8">
        <w:rPr>
          <w:lang w:val="en-US"/>
        </w:rPr>
        <w:t xml:space="preserve"> </w:t>
      </w:r>
      <w:proofErr w:type="spellStart"/>
      <w:r w:rsidRPr="00EE2CF8">
        <w:rPr>
          <w:lang w:val="en-US"/>
        </w:rPr>
        <w:t>Lammers</w:t>
      </w:r>
      <w:proofErr w:type="spellEnd"/>
      <w:r w:rsidRPr="00EE2CF8">
        <w:rPr>
          <w:vertAlign w:val="superscript"/>
          <w:lang w:val="en-US"/>
        </w:rPr>
        <w:footnoteReference w:id="1"/>
      </w:r>
      <w:r w:rsidRPr="00EE2CF8">
        <w:rPr>
          <w:lang w:val="en-US"/>
        </w:rPr>
        <w:t>,</w:t>
      </w:r>
      <w:ins w:id="53" w:author="Gravendeel Barbara" w:date="2013-03-11T11:01:00Z">
        <w:r w:rsidRPr="00EE2CF8">
          <w:rPr>
            <w:lang w:val="en-US"/>
          </w:rPr>
          <w:t xml:space="preserve"> Tamara Peelen</w:t>
        </w:r>
      </w:ins>
      <w:del w:id="54" w:author="Vos, R.A." w:date="2013-03-19T14:53:00Z">
        <w:r w:rsidRPr="00EE2CF8" w:rsidDel="004B715C">
          <w:rPr>
            <w:lang w:val="en-US"/>
          </w:rPr>
          <w:delText xml:space="preserve"> </w:delText>
        </w:r>
      </w:del>
      <w:ins w:id="55" w:author="Gravendeel Barbara" w:date="2013-03-11T11:01:00Z">
        <w:r w:rsidRPr="00EE2CF8">
          <w:rPr>
            <w:vertAlign w:val="superscript"/>
            <w:lang w:val="en-US"/>
          </w:rPr>
          <w:t>2</w:t>
        </w:r>
        <w:proofErr w:type="gramStart"/>
        <w:r w:rsidRPr="00EE2CF8">
          <w:rPr>
            <w:vertAlign w:val="superscript"/>
            <w:lang w:val="en-US"/>
          </w:rPr>
          <w:t>,</w:t>
        </w:r>
        <w:r w:rsidRPr="00EE2CF8">
          <w:rPr>
            <w:lang w:val="en-US"/>
          </w:rPr>
          <w:t>,</w:t>
        </w:r>
        <w:proofErr w:type="gramEnd"/>
        <w:r w:rsidRPr="00EE2CF8">
          <w:rPr>
            <w:lang w:val="en-US"/>
          </w:rPr>
          <w:t xml:space="preserve"> </w:t>
        </w:r>
      </w:ins>
      <w:proofErr w:type="spellStart"/>
      <w:r w:rsidRPr="00EE2CF8">
        <w:rPr>
          <w:lang w:val="en-US"/>
        </w:rPr>
        <w:t>Rutger</w:t>
      </w:r>
      <w:proofErr w:type="spellEnd"/>
      <w:r w:rsidRPr="00EE2CF8">
        <w:rPr>
          <w:lang w:val="en-US"/>
        </w:rPr>
        <w:t xml:space="preserve"> A. Vos</w:t>
      </w:r>
      <w:r w:rsidRPr="00EE2CF8">
        <w:rPr>
          <w:vertAlign w:val="superscript"/>
          <w:lang w:val="en-US"/>
        </w:rPr>
        <w:t>1</w:t>
      </w:r>
      <w:r w:rsidRPr="00EE2CF8">
        <w:rPr>
          <w:lang w:val="en-US"/>
        </w:rPr>
        <w:t xml:space="preserve">, </w:t>
      </w:r>
      <w:del w:id="56" w:author="Gravendeel Barbara" w:date="2013-03-11T11:01:00Z">
        <w:r w:rsidRPr="00EE2CF8" w:rsidDel="00547892">
          <w:rPr>
            <w:lang w:val="en-US"/>
          </w:rPr>
          <w:delText>Thomas Bolderink</w:delText>
        </w:r>
        <w:r w:rsidRPr="00EE2CF8" w:rsidDel="00547892">
          <w:rPr>
            <w:vertAlign w:val="superscript"/>
            <w:lang w:val="en-US"/>
          </w:rPr>
          <w:footnoteReference w:id="2"/>
        </w:r>
        <w:r w:rsidRPr="00EE2CF8" w:rsidDel="00547892">
          <w:rPr>
            <w:lang w:val="en-US"/>
          </w:rPr>
          <w:delText>, Alex Hoogkamer</w:delText>
        </w:r>
        <w:r w:rsidRPr="00EE2CF8" w:rsidDel="00547892">
          <w:rPr>
            <w:vertAlign w:val="superscript"/>
            <w:lang w:val="en-US"/>
          </w:rPr>
          <w:delText>2</w:delText>
        </w:r>
        <w:r w:rsidRPr="00EE2CF8" w:rsidDel="00547892">
          <w:rPr>
            <w:lang w:val="en-US"/>
          </w:rPr>
          <w:delText>, Roeben Vink</w:delText>
        </w:r>
        <w:r w:rsidRPr="00EE2CF8" w:rsidDel="00547892">
          <w:rPr>
            <w:vertAlign w:val="superscript"/>
            <w:lang w:val="en-US"/>
          </w:rPr>
          <w:delText>2</w:delText>
        </w:r>
        <w:r w:rsidRPr="00EE2CF8" w:rsidDel="00547892">
          <w:rPr>
            <w:lang w:val="en-US"/>
          </w:rPr>
          <w:delText xml:space="preserve">, </w:delText>
        </w:r>
      </w:del>
      <w:r w:rsidRPr="00EE2CF8">
        <w:rPr>
          <w:lang w:val="en-US"/>
        </w:rPr>
        <w:t xml:space="preserve">Barbara </w:t>
      </w:r>
      <w:proofErr w:type="spellStart"/>
      <w:r w:rsidRPr="00EE2CF8">
        <w:rPr>
          <w:lang w:val="en-US"/>
        </w:rPr>
        <w:t>Gravendeel</w:t>
      </w:r>
      <w:proofErr w:type="spellEnd"/>
      <w:ins w:id="59" w:author="Gravendeel Barbara" w:date="2013-03-11T11:01:00Z">
        <w:r w:rsidRPr="00EE2CF8">
          <w:rPr>
            <w:lang w:val="en-US"/>
          </w:rPr>
          <w:t xml:space="preserve"> </w:t>
        </w:r>
      </w:ins>
      <w:r w:rsidRPr="00EE2CF8">
        <w:rPr>
          <w:vertAlign w:val="superscript"/>
          <w:lang w:val="en-US"/>
        </w:rPr>
        <w:t>1,</w:t>
      </w:r>
      <w:ins w:id="60" w:author="Gravendeel Barbara" w:date="2013-03-15T15:41:00Z">
        <w:r w:rsidRPr="00EE2CF8">
          <w:rPr>
            <w:vertAlign w:val="superscript"/>
            <w:lang w:val="en-US"/>
          </w:rPr>
          <w:t>3</w:t>
        </w:r>
      </w:ins>
      <w:del w:id="61" w:author="Gravendeel Barbara" w:date="2013-03-15T15:41:00Z">
        <w:r w:rsidRPr="00EE2CF8" w:rsidDel="00B86ECF">
          <w:rPr>
            <w:vertAlign w:val="superscript"/>
            <w:lang w:val="en-US"/>
          </w:rPr>
          <w:delText>2</w:delText>
        </w:r>
      </w:del>
    </w:p>
    <w:p w14:paraId="052C264F" w14:textId="77777777" w:rsidR="00B477F6" w:rsidRPr="00EE2CF8" w:rsidRDefault="00B477F6">
      <w:pPr>
        <w:pStyle w:val="Kop2"/>
        <w:rPr>
          <w:ins w:id="62" w:author="Gravendeel Barbara" w:date="2013-03-18T16:19:00Z"/>
          <w:lang w:val="en-US"/>
        </w:rPr>
      </w:pPr>
      <w:bookmarkStart w:id="63" w:name="h.2pli63kaujfh" w:colFirst="0" w:colLast="0"/>
      <w:bookmarkEnd w:id="63"/>
      <w:r w:rsidRPr="00EE2CF8">
        <w:rPr>
          <w:lang w:val="en-US"/>
        </w:rPr>
        <w:t>Abstract</w:t>
      </w:r>
    </w:p>
    <w:p w14:paraId="09C65555" w14:textId="77777777" w:rsidR="00B477F6" w:rsidRPr="004B715C" w:rsidRDefault="00B477F6" w:rsidP="00594B31">
      <w:pPr>
        <w:pStyle w:val="Kop3"/>
        <w:numPr>
          <w:ins w:id="64" w:author="Gravendeel Barbara" w:date="2013-03-18T16:19:00Z"/>
        </w:numPr>
        <w:rPr>
          <w:rPrChange w:id="65" w:author="Vos, R.A." w:date="2013-03-19T14:53:00Z">
            <w:rPr>
              <w:lang w:val="en-US"/>
            </w:rPr>
          </w:rPrChange>
        </w:rPr>
        <w:pPrChange w:id="66" w:author="Vos, R.A." w:date="2013-08-12T17:20:00Z">
          <w:pPr>
            <w:pStyle w:val="Kop2"/>
          </w:pPr>
        </w:pPrChange>
      </w:pPr>
      <w:ins w:id="67" w:author="Gravendeel Barbara" w:date="2013-03-18T16:19:00Z">
        <w:r w:rsidRPr="004B715C">
          <w:rPr>
            <w:rPrChange w:id="68" w:author="Vos, R.A." w:date="2013-03-19T14:53:00Z">
              <w:rPr>
                <w:b w:val="0"/>
              </w:rPr>
            </w:rPrChange>
          </w:rPr>
          <w:t>Background</w:t>
        </w:r>
      </w:ins>
    </w:p>
    <w:p w14:paraId="18C44CF0" w14:textId="706A04C8" w:rsidR="00B477F6" w:rsidRPr="00EE2CF8" w:rsidRDefault="00B477F6" w:rsidP="00BA7FB6">
      <w:pPr>
        <w:rPr>
          <w:ins w:id="69" w:author="Gravendeel Barbara" w:date="2013-03-18T16:30:00Z"/>
          <w:lang w:val="en-US"/>
        </w:rPr>
        <w:pPrChange w:id="70" w:author="Vos, R.A." w:date="2013-08-12T18:02:00Z">
          <w:pPr>
            <w:pStyle w:val="normal"/>
          </w:pPr>
        </w:pPrChange>
      </w:pPr>
      <w:r w:rsidRPr="00EE2CF8">
        <w:rPr>
          <w:lang w:val="en-US"/>
        </w:rPr>
        <w:t xml:space="preserve">Mixtures of organic substances traded internationally </w:t>
      </w:r>
      <w:del w:id="71" w:author="Gravendeel Barbara" w:date="2013-03-11T13:51:00Z">
        <w:r w:rsidRPr="00EE2CF8" w:rsidDel="00DF478D">
          <w:rPr>
            <w:lang w:val="en-US"/>
          </w:rPr>
          <w:delText xml:space="preserve">frequently </w:delText>
        </w:r>
      </w:del>
      <w:ins w:id="72" w:author="Gravendeel Barbara" w:date="2013-03-11T13:51:00Z">
        <w:del w:id="73" w:author="Vos, R.A." w:date="2013-08-12T17:57:00Z">
          <w:r w:rsidRPr="00EE2CF8" w:rsidDel="00B8080D">
            <w:rPr>
              <w:lang w:val="en-US"/>
            </w:rPr>
            <w:delText>increasingly</w:delText>
          </w:r>
        </w:del>
      </w:ins>
      <w:ins w:id="74" w:author="Vos, R.A." w:date="2013-08-12T17:57:00Z">
        <w:r w:rsidR="00B8080D">
          <w:rPr>
            <w:lang w:val="en-US"/>
          </w:rPr>
          <w:t>often</w:t>
        </w:r>
      </w:ins>
      <w:ins w:id="75" w:author="Gravendeel Barbara" w:date="2013-03-11T13:51:00Z">
        <w:r w:rsidRPr="00EE2CF8">
          <w:rPr>
            <w:lang w:val="en-US"/>
          </w:rPr>
          <w:t xml:space="preserve"> </w:t>
        </w:r>
      </w:ins>
      <w:r w:rsidRPr="00EE2CF8">
        <w:rPr>
          <w:lang w:val="en-US"/>
        </w:rPr>
        <w:t xml:space="preserve">raise the suspicion </w:t>
      </w:r>
      <w:ins w:id="76" w:author="Gravendeel Barbara" w:date="2013-03-11T13:51:00Z">
        <w:r w:rsidRPr="00EE2CF8">
          <w:rPr>
            <w:lang w:val="en-US"/>
          </w:rPr>
          <w:t xml:space="preserve">of Customs offices </w:t>
        </w:r>
        <w:del w:id="77" w:author="Vos, R.A." w:date="2013-08-12T17:57:00Z">
          <w:r w:rsidRPr="00EE2CF8" w:rsidDel="00B8080D">
            <w:rPr>
              <w:lang w:val="en-US"/>
            </w:rPr>
            <w:delText xml:space="preserve">worldwide </w:delText>
          </w:r>
        </w:del>
      </w:ins>
      <w:r w:rsidRPr="00EE2CF8">
        <w:rPr>
          <w:lang w:val="en-US"/>
        </w:rPr>
        <w:t xml:space="preserve">that they </w:t>
      </w:r>
      <w:ins w:id="78" w:author="Vos, R.A." w:date="2013-08-12T18:13:00Z">
        <w:r w:rsidR="00E64561">
          <w:rPr>
            <w:lang w:val="en-US"/>
          </w:rPr>
          <w:t xml:space="preserve">may </w:t>
        </w:r>
      </w:ins>
      <w:r w:rsidRPr="00EE2CF8">
        <w:rPr>
          <w:lang w:val="en-US"/>
        </w:rPr>
        <w:t xml:space="preserve">contain </w:t>
      </w:r>
      <w:del w:id="79" w:author="Gravendeel Barbara" w:date="2013-03-18T16:32:00Z">
        <w:r w:rsidRPr="00EE2CF8" w:rsidDel="009A2933">
          <w:rPr>
            <w:lang w:val="en-US"/>
          </w:rPr>
          <w:delText>materials obtained from</w:delText>
        </w:r>
      </w:del>
      <w:ins w:id="80" w:author="Gravendeel Barbara" w:date="2013-03-18T16:32:00Z">
        <w:r w:rsidRPr="00EE2CF8">
          <w:rPr>
            <w:lang w:val="en-US"/>
          </w:rPr>
          <w:t>parts of</w:t>
        </w:r>
      </w:ins>
      <w:r w:rsidRPr="00EE2CF8">
        <w:rPr>
          <w:lang w:val="en-US"/>
        </w:rPr>
        <w:t xml:space="preserve"> species protected by the Convention on International Trade in Endangered Species of Wild Fauna and Flora (CITES). </w:t>
      </w:r>
      <w:del w:id="81" w:author="Gravendeel Barbara" w:date="2013-03-15T15:25:00Z">
        <w:r w:rsidRPr="00EE2CF8" w:rsidDel="00B86ECF">
          <w:rPr>
            <w:lang w:val="en-US"/>
          </w:rPr>
          <w:delText xml:space="preserve">Examples of </w:delText>
        </w:r>
      </w:del>
      <w:ins w:id="82" w:author="Gravendeel Barbara" w:date="2013-03-15T15:25:00Z">
        <w:del w:id="83" w:author="Vos, R.A." w:date="2013-08-12T17:57:00Z">
          <w:r w:rsidRPr="00EE2CF8" w:rsidDel="00B8080D">
            <w:rPr>
              <w:lang w:val="en-US"/>
            </w:rPr>
            <w:delText>Especially</w:delText>
          </w:r>
        </w:del>
      </w:ins>
      <w:del w:id="84" w:author="Vos, R.A." w:date="2013-08-12T17:57:00Z">
        <w:r w:rsidRPr="00EE2CF8" w:rsidDel="00B8080D">
          <w:rPr>
            <w:lang w:val="en-US"/>
          </w:rPr>
          <w:delText>these include</w:delText>
        </w:r>
      </w:del>
      <w:ins w:id="85" w:author="Vos, R.A." w:date="2013-08-12T17:57:00Z">
        <w:r w:rsidR="00B8080D">
          <w:rPr>
            <w:lang w:val="en-US"/>
          </w:rPr>
          <w:t>This may lead to confiscation, particularly</w:t>
        </w:r>
      </w:ins>
      <w:ins w:id="86" w:author="Vos, R.A." w:date="2013-08-12T17:58:00Z">
        <w:r w:rsidR="00B8080D">
          <w:rPr>
            <w:lang w:val="en-US"/>
          </w:rPr>
          <w:t xml:space="preserve"> in the case of</w:t>
        </w:r>
      </w:ins>
      <w:r w:rsidRPr="00EE2CF8">
        <w:rPr>
          <w:lang w:val="en-US"/>
        </w:rPr>
        <w:t xml:space="preserve"> </w:t>
      </w:r>
      <w:del w:id="87" w:author="Gravendeel Barbara" w:date="2013-03-11T10:47:00Z">
        <w:r w:rsidRPr="00EE2CF8" w:rsidDel="00547892">
          <w:rPr>
            <w:lang w:val="en-US"/>
          </w:rPr>
          <w:delText xml:space="preserve">mixtures such as </w:delText>
        </w:r>
      </w:del>
      <w:del w:id="88" w:author="Gravendeel Barbara" w:date="2013-03-15T16:50:00Z">
        <w:r w:rsidRPr="00EE2CF8" w:rsidDel="00B86ECF">
          <w:rPr>
            <w:lang w:val="en-US"/>
          </w:rPr>
          <w:delText xml:space="preserve">incense and </w:delText>
        </w:r>
      </w:del>
      <w:r w:rsidRPr="00EE2CF8">
        <w:rPr>
          <w:lang w:val="en-US"/>
        </w:rPr>
        <w:t>traditional Chinese medicine</w:t>
      </w:r>
      <w:ins w:id="89" w:author="Gravendeel Barbara" w:date="2013-03-11T10:47:00Z">
        <w:del w:id="90" w:author="Vos, R.A." w:date="2013-08-12T17:58:00Z">
          <w:r w:rsidRPr="00EE2CF8" w:rsidDel="00B8080D">
            <w:rPr>
              <w:lang w:val="en-US"/>
            </w:rPr>
            <w:delText>s</w:delText>
          </w:r>
        </w:del>
      </w:ins>
      <w:ins w:id="91" w:author="Gravendeel Barbara" w:date="2013-03-15T15:25:00Z">
        <w:del w:id="92" w:author="Vos, R.A." w:date="2013-08-12T17:58:00Z">
          <w:r w:rsidRPr="00EE2CF8" w:rsidDel="00B8080D">
            <w:rPr>
              <w:lang w:val="en-US"/>
            </w:rPr>
            <w:delText xml:space="preserve"> </w:delText>
          </w:r>
        </w:del>
      </w:ins>
      <w:ins w:id="93" w:author="Gravendeel Barbara" w:date="2013-03-15T15:49:00Z">
        <w:del w:id="94" w:author="Vos, R.A." w:date="2013-08-12T17:58:00Z">
          <w:r w:rsidRPr="00EE2CF8" w:rsidDel="00B8080D">
            <w:rPr>
              <w:lang w:val="en-US"/>
            </w:rPr>
            <w:delText>are confiscated for this reason</w:delText>
          </w:r>
        </w:del>
      </w:ins>
      <w:r w:rsidRPr="00EE2CF8">
        <w:rPr>
          <w:lang w:val="en-US"/>
        </w:rPr>
        <w:t>. High-throughput sequencing</w:t>
      </w:r>
      <w:ins w:id="95" w:author="Vos, R.A." w:date="2013-08-12T16:04:00Z">
        <w:r w:rsidR="00C71FAF">
          <w:rPr>
            <w:lang w:val="en-US"/>
          </w:rPr>
          <w:t xml:space="preserve"> (HTS)</w:t>
        </w:r>
      </w:ins>
      <w:r w:rsidRPr="00EE2CF8">
        <w:rPr>
          <w:lang w:val="en-US"/>
        </w:rPr>
        <w:t xml:space="preserve"> of DNA barcod</w:t>
      </w:r>
      <w:ins w:id="96" w:author="Gravendeel Barbara" w:date="2013-03-11T10:47:00Z">
        <w:r w:rsidRPr="00EE2CF8">
          <w:rPr>
            <w:lang w:val="en-US"/>
          </w:rPr>
          <w:t xml:space="preserve">ing </w:t>
        </w:r>
      </w:ins>
      <w:del w:id="97" w:author="Gravendeel Barbara" w:date="2013-03-11T10:47:00Z">
        <w:r w:rsidRPr="00EE2CF8" w:rsidDel="00547892">
          <w:rPr>
            <w:lang w:val="en-US"/>
          </w:rPr>
          <w:delText xml:space="preserve">e </w:delText>
        </w:r>
      </w:del>
      <w:r w:rsidRPr="00EE2CF8">
        <w:rPr>
          <w:lang w:val="en-US"/>
        </w:rPr>
        <w:t xml:space="preserve">markers obtained from such samples </w:t>
      </w:r>
      <w:ins w:id="98" w:author="Gravendeel Barbara" w:date="2013-03-11T10:48:00Z">
        <w:r w:rsidRPr="00EE2CF8">
          <w:rPr>
            <w:lang w:val="en-US"/>
          </w:rPr>
          <w:t>currently</w:t>
        </w:r>
      </w:ins>
      <w:del w:id="99" w:author="Gravendeel Barbara" w:date="2013-03-11T10:48:00Z">
        <w:r w:rsidRPr="00EE2CF8" w:rsidDel="00547892">
          <w:rPr>
            <w:lang w:val="en-US"/>
          </w:rPr>
          <w:delText>may</w:delText>
        </w:r>
      </w:del>
      <w:r w:rsidRPr="00EE2CF8">
        <w:rPr>
          <w:lang w:val="en-US"/>
        </w:rPr>
        <w:t xml:space="preserve"> provide</w:t>
      </w:r>
      <w:ins w:id="100" w:author="Gravendeel Barbara" w:date="2013-03-11T10:48:00Z">
        <w:r w:rsidRPr="00EE2CF8">
          <w:rPr>
            <w:lang w:val="en-US"/>
          </w:rPr>
          <w:t>s a lot more</w:t>
        </w:r>
      </w:ins>
      <w:r w:rsidRPr="00EE2CF8">
        <w:rPr>
          <w:lang w:val="en-US"/>
        </w:rPr>
        <w:t xml:space="preserve"> insight into </w:t>
      </w:r>
      <w:ins w:id="101" w:author="Gravendeel Barbara" w:date="2013-03-15T15:27:00Z">
        <w:r w:rsidRPr="00EE2CF8">
          <w:rPr>
            <w:lang w:val="en-US"/>
          </w:rPr>
          <w:t>species</w:t>
        </w:r>
      </w:ins>
      <w:del w:id="102" w:author="Gravendeel Barbara" w:date="2013-03-15T15:27:00Z">
        <w:r w:rsidRPr="00EE2CF8" w:rsidDel="00B86ECF">
          <w:rPr>
            <w:lang w:val="en-US"/>
          </w:rPr>
          <w:delText>t</w:delText>
        </w:r>
      </w:del>
      <w:del w:id="103" w:author="Gravendeel Barbara" w:date="2013-03-15T15:26:00Z">
        <w:r w:rsidRPr="00EE2CF8" w:rsidDel="00B86ECF">
          <w:rPr>
            <w:lang w:val="en-US"/>
          </w:rPr>
          <w:delText>heir</w:delText>
        </w:r>
      </w:del>
      <w:r w:rsidRPr="00EE2CF8">
        <w:rPr>
          <w:lang w:val="en-US"/>
        </w:rPr>
        <w:t xml:space="preserve"> composition</w:t>
      </w:r>
      <w:ins w:id="104" w:author="Gravendeel Barbara" w:date="2013-03-11T10:50:00Z">
        <w:r w:rsidRPr="00EE2CF8">
          <w:rPr>
            <w:lang w:val="en-US"/>
          </w:rPr>
          <w:t xml:space="preserve"> in a much shorter timeframe</w:t>
        </w:r>
      </w:ins>
      <w:ins w:id="105" w:author="Gravendeel Barbara" w:date="2013-03-11T10:49:00Z">
        <w:r w:rsidRPr="00EE2CF8">
          <w:rPr>
            <w:lang w:val="en-US"/>
          </w:rPr>
          <w:t xml:space="preserve"> as compared </w:t>
        </w:r>
        <w:del w:id="106" w:author="Vos, R.A." w:date="2013-03-19T14:53:00Z">
          <w:r w:rsidRPr="00EE2CF8" w:rsidDel="004B715C">
            <w:rPr>
              <w:lang w:val="en-US"/>
            </w:rPr>
            <w:delText>with</w:delText>
          </w:r>
        </w:del>
      </w:ins>
      <w:ins w:id="107" w:author="Vos, R.A." w:date="2013-03-19T14:53:00Z">
        <w:r w:rsidR="004B715C">
          <w:rPr>
            <w:lang w:val="en-US"/>
          </w:rPr>
          <w:t>to</w:t>
        </w:r>
      </w:ins>
      <w:ins w:id="108" w:author="Gravendeel Barbara" w:date="2013-03-11T10:49:00Z">
        <w:r w:rsidRPr="00EE2CF8">
          <w:rPr>
            <w:lang w:val="en-US"/>
          </w:rPr>
          <w:t xml:space="preserve"> a few years ago</w:t>
        </w:r>
      </w:ins>
      <w:del w:id="109" w:author="Gravendeel Barbara" w:date="2013-03-11T10:49:00Z">
        <w:r w:rsidRPr="00EE2CF8" w:rsidDel="00547892">
          <w:rPr>
            <w:lang w:val="en-US"/>
          </w:rPr>
          <w:delText>,</w:delText>
        </w:r>
      </w:del>
      <w:r w:rsidRPr="00EE2CF8">
        <w:rPr>
          <w:lang w:val="en-US"/>
        </w:rPr>
        <w:t xml:space="preserve"> but manual verification of the results against the CITES appendices is </w:t>
      </w:r>
      <w:ins w:id="110" w:author="Gravendeel Barbara" w:date="2013-03-11T10:48:00Z">
        <w:r w:rsidRPr="00EE2CF8">
          <w:rPr>
            <w:lang w:val="en-US"/>
          </w:rPr>
          <w:t xml:space="preserve">still </w:t>
        </w:r>
      </w:ins>
      <w:r w:rsidRPr="00EE2CF8">
        <w:rPr>
          <w:lang w:val="en-US"/>
        </w:rPr>
        <w:t>labor intensive.</w:t>
      </w:r>
      <w:ins w:id="111" w:author="Gravendeel Barbara" w:date="2013-03-18T17:10:00Z">
        <w:r w:rsidRPr="00EE2CF8">
          <w:rPr>
            <w:lang w:val="en-US"/>
          </w:rPr>
          <w:t xml:space="preserve"> In addition, </w:t>
        </w:r>
      </w:ins>
      <w:ins w:id="112" w:author="Gravendeel Barbara" w:date="2013-03-18T17:17:00Z">
        <w:r w:rsidRPr="00EE2CF8">
          <w:rPr>
            <w:lang w:val="en-US"/>
          </w:rPr>
          <w:t xml:space="preserve">false positive hits </w:t>
        </w:r>
      </w:ins>
      <w:ins w:id="113" w:author="Gravendeel Barbara" w:date="2013-03-18T17:26:00Z">
        <w:r w:rsidRPr="00EE2CF8">
          <w:rPr>
            <w:lang w:val="en-US"/>
          </w:rPr>
          <w:t xml:space="preserve">can </w:t>
        </w:r>
      </w:ins>
      <w:ins w:id="114" w:author="Gravendeel Barbara" w:date="2013-03-18T17:17:00Z">
        <w:r w:rsidRPr="00EE2CF8">
          <w:rPr>
            <w:lang w:val="en-US"/>
          </w:rPr>
          <w:t xml:space="preserve">occur for DNA barcodes deposited in NCBI </w:t>
        </w:r>
        <w:proofErr w:type="spellStart"/>
        <w:r w:rsidRPr="00EE2CF8">
          <w:rPr>
            <w:lang w:val="en-US"/>
          </w:rPr>
          <w:t>GenBank</w:t>
        </w:r>
      </w:ins>
      <w:proofErr w:type="spellEnd"/>
      <w:ins w:id="115" w:author="Gravendeel Barbara" w:date="2013-03-18T17:18:00Z">
        <w:r w:rsidRPr="00EE2CF8">
          <w:rPr>
            <w:lang w:val="en-US"/>
          </w:rPr>
          <w:t xml:space="preserve"> with incorrect taxonomic </w:t>
        </w:r>
      </w:ins>
      <w:ins w:id="116" w:author="Gravendeel Barbara" w:date="2013-03-18T17:33:00Z">
        <w:r w:rsidRPr="00EE2CF8">
          <w:rPr>
            <w:lang w:val="en-US"/>
          </w:rPr>
          <w:t>names</w:t>
        </w:r>
      </w:ins>
      <w:ins w:id="117" w:author="Gravendeel Barbara" w:date="2013-03-18T17:17:00Z">
        <w:r w:rsidRPr="00EE2CF8">
          <w:rPr>
            <w:lang w:val="en-US"/>
          </w:rPr>
          <w:t>.</w:t>
        </w:r>
      </w:ins>
      <w:ins w:id="118" w:author="Gravendeel Barbara" w:date="2013-03-18T17:18:00Z">
        <w:r w:rsidRPr="00EE2CF8">
          <w:rPr>
            <w:lang w:val="en-US"/>
          </w:rPr>
          <w:t xml:space="preserve"> Lastly, </w:t>
        </w:r>
        <w:del w:id="119" w:author="Vos, R.A." w:date="2013-08-12T18:02:00Z">
          <w:r w:rsidRPr="00EE2CF8" w:rsidDel="00BA7FB6">
            <w:rPr>
              <w:lang w:val="en-US"/>
            </w:rPr>
            <w:delText xml:space="preserve">taxonomies of the CITES appendices </w:delText>
          </w:r>
        </w:del>
      </w:ins>
      <w:ins w:id="120" w:author="Gravendeel Barbara" w:date="2013-03-18T17:19:00Z">
        <w:del w:id="121" w:author="Vos, R.A." w:date="2013-08-12T18:02:00Z">
          <w:r w:rsidRPr="00EE2CF8" w:rsidDel="00BA7FB6">
            <w:rPr>
              <w:lang w:val="en-US"/>
            </w:rPr>
            <w:delText>and NCBI GenBank are not</w:delText>
          </w:r>
        </w:del>
      </w:ins>
      <w:ins w:id="122" w:author="Gravendeel Barbara" w:date="2013-03-18T17:26:00Z">
        <w:del w:id="123" w:author="Vos, R.A." w:date="2013-08-12T18:02:00Z">
          <w:r w:rsidRPr="00EE2CF8" w:rsidDel="00BA7FB6">
            <w:rPr>
              <w:lang w:val="en-US"/>
            </w:rPr>
            <w:delText xml:space="preserve"> always</w:delText>
          </w:r>
        </w:del>
      </w:ins>
      <w:ins w:id="124" w:author="Gravendeel Barbara" w:date="2013-03-18T17:19:00Z">
        <w:del w:id="125" w:author="Vos, R.A." w:date="2013-08-12T18:02:00Z">
          <w:r w:rsidRPr="00EE2CF8" w:rsidDel="00BA7FB6">
            <w:rPr>
              <w:lang w:val="en-US"/>
            </w:rPr>
            <w:delText xml:space="preserve"> </w:delText>
          </w:r>
        </w:del>
      </w:ins>
      <w:ins w:id="126" w:author="Gravendeel Barbara" w:date="2013-03-18T17:18:00Z">
        <w:del w:id="127" w:author="Vos, R.A." w:date="2013-08-12T18:02:00Z">
          <w:r w:rsidRPr="00EE2CF8" w:rsidDel="00BA7FB6">
            <w:rPr>
              <w:lang w:val="en-US"/>
            </w:rPr>
            <w:delText>congruent</w:delText>
          </w:r>
        </w:del>
      </w:ins>
      <w:ins w:id="128" w:author="Gravendeel Barbara" w:date="2013-03-18T22:14:00Z">
        <w:del w:id="129" w:author="Vos, R.A." w:date="2013-08-12T18:02:00Z">
          <w:r w:rsidRPr="00EE2CF8" w:rsidDel="00BA7FB6">
            <w:rPr>
              <w:lang w:val="en-US"/>
            </w:rPr>
            <w:delText xml:space="preserve"> causing mismatched records and erroneous estimates about illegal trade</w:delText>
          </w:r>
        </w:del>
      </w:ins>
      <w:ins w:id="130" w:author="Vos, R.A." w:date="2013-08-12T18:02:00Z">
        <w:r w:rsidR="00BA7FB6">
          <w:rPr>
            <w:lang w:val="en-US"/>
          </w:rPr>
          <w:t>i</w:t>
        </w:r>
        <w:r w:rsidR="00BA7FB6" w:rsidRPr="00BA7FB6">
          <w:rPr>
            <w:iCs/>
            <w:lang w:val="en-US"/>
            <w:rPrChange w:id="131" w:author="Vos, R.A." w:date="2013-08-12T18:02:00Z">
              <w:rPr>
                <w:i/>
                <w:iCs/>
                <w:lang w:val="en-US"/>
              </w:rPr>
            </w:rPrChange>
          </w:rPr>
          <w:t xml:space="preserve">ncongruence between the taxonomies of CITES and NCBI </w:t>
        </w:r>
        <w:proofErr w:type="spellStart"/>
        <w:r w:rsidR="00BA7FB6" w:rsidRPr="00BA7FB6">
          <w:rPr>
            <w:iCs/>
            <w:lang w:val="en-US"/>
            <w:rPrChange w:id="132" w:author="Vos, R.A." w:date="2013-08-12T18:02:00Z">
              <w:rPr>
                <w:i/>
                <w:iCs/>
                <w:lang w:val="en-US"/>
              </w:rPr>
            </w:rPrChange>
          </w:rPr>
          <w:t>GenBank</w:t>
        </w:r>
        <w:proofErr w:type="spellEnd"/>
        <w:r w:rsidR="00BA7FB6" w:rsidRPr="00BA7FB6">
          <w:rPr>
            <w:iCs/>
            <w:lang w:val="en-US"/>
            <w:rPrChange w:id="133" w:author="Vos, R.A." w:date="2013-08-12T18:02:00Z">
              <w:rPr>
                <w:i/>
                <w:iCs/>
                <w:lang w:val="en-US"/>
              </w:rPr>
            </w:rPrChange>
          </w:rPr>
          <w:t xml:space="preserve"> can result in erroneous estimates of illegal trade</w:t>
        </w:r>
      </w:ins>
      <w:ins w:id="134" w:author="Gravendeel Barbara" w:date="2013-03-18T17:18:00Z">
        <w:r w:rsidRPr="00BA7FB6">
          <w:rPr>
            <w:lang w:val="en-US"/>
            <w:rPrChange w:id="135" w:author="Vos, R.A." w:date="2013-08-12T18:02:00Z">
              <w:rPr>
                <w:lang w:val="en-US"/>
              </w:rPr>
            </w:rPrChange>
          </w:rPr>
          <w:t>.</w:t>
        </w:r>
      </w:ins>
    </w:p>
    <w:p w14:paraId="3DC8495C" w14:textId="77777777" w:rsidR="00B477F6" w:rsidRPr="009A2933" w:rsidRDefault="00B477F6" w:rsidP="00594B31">
      <w:pPr>
        <w:pStyle w:val="Kop3"/>
        <w:numPr>
          <w:ins w:id="136" w:author="Gravendeel Barbara" w:date="2013-03-18T16:30:00Z"/>
        </w:numPr>
        <w:rPr>
          <w:ins w:id="137" w:author="Gravendeel Barbara" w:date="2013-03-18T16:30:00Z"/>
        </w:rPr>
        <w:pPrChange w:id="138" w:author="Vos, R.A." w:date="2013-08-12T17:20:00Z">
          <w:pPr>
            <w:pStyle w:val="normal"/>
          </w:pPr>
        </w:pPrChange>
      </w:pPr>
      <w:proofErr w:type="spellStart"/>
      <w:ins w:id="139" w:author="Gravendeel Barbara" w:date="2013-03-18T16:30:00Z">
        <w:r w:rsidRPr="009A2933">
          <w:t>Results</w:t>
        </w:r>
        <w:proofErr w:type="spellEnd"/>
      </w:ins>
    </w:p>
    <w:p w14:paraId="47B334C6" w14:textId="0A644FC4" w:rsidR="00B477F6" w:rsidRPr="00EE2CF8" w:rsidRDefault="00B477F6" w:rsidP="00594B31">
      <w:pPr>
        <w:numPr>
          <w:ins w:id="140" w:author="Gravendeel Barbara" w:date="2013-03-18T16:31:00Z"/>
        </w:numPr>
        <w:rPr>
          <w:ins w:id="141" w:author="Gravendeel Barbara" w:date="2013-03-18T16:32:00Z"/>
          <w:lang w:val="en-US"/>
        </w:rPr>
        <w:pPrChange w:id="142" w:author="Vos, R.A." w:date="2013-08-12T17:18:00Z">
          <w:pPr>
            <w:pStyle w:val="normal"/>
          </w:pPr>
        </w:pPrChange>
      </w:pPr>
      <w:del w:id="143" w:author="Gravendeel Barbara" w:date="2013-03-18T16:31:00Z">
        <w:r w:rsidRPr="00EE2CF8" w:rsidDel="009A2933">
          <w:rPr>
            <w:lang w:val="en-US"/>
          </w:rPr>
          <w:delText xml:space="preserve"> Here we present an analy</w:delText>
        </w:r>
      </w:del>
      <w:del w:id="144" w:author="Gravendeel Barbara" w:date="2013-03-18T16:18:00Z">
        <w:r w:rsidRPr="00EE2CF8" w:rsidDel="009A2933">
          <w:rPr>
            <w:lang w:val="en-US"/>
          </w:rPr>
          <w:delText>sis</w:delText>
        </w:r>
      </w:del>
      <w:del w:id="145" w:author="Gravendeel Barbara" w:date="2013-03-18T16:31:00Z">
        <w:r w:rsidRPr="00EE2CF8" w:rsidDel="009A2933">
          <w:rPr>
            <w:lang w:val="en-US"/>
          </w:rPr>
          <w:delText xml:space="preserve"> pipeline that automates this procedure. </w:delText>
        </w:r>
      </w:del>
      <w:del w:id="146" w:author="Vos, R.A." w:date="2013-08-12T16:05:00Z">
        <w:r w:rsidRPr="00EE2CF8" w:rsidDel="00C71FAF">
          <w:rPr>
            <w:lang w:val="en-US"/>
          </w:rPr>
          <w:delText xml:space="preserve">The </w:delText>
        </w:r>
      </w:del>
      <w:del w:id="147" w:author="Gravendeel Barbara" w:date="2013-03-19T12:09:00Z">
        <w:r w:rsidRPr="00EE2CF8" w:rsidDel="00FC7050">
          <w:rPr>
            <w:i/>
            <w:lang w:val="en-US"/>
          </w:rPr>
          <w:delText>CITES-</w:delText>
        </w:r>
      </w:del>
      <w:ins w:id="148" w:author="Gravendeel Barbara" w:date="2013-03-19T12:09:00Z">
        <w:del w:id="149" w:author="Vos, R.A." w:date="2013-08-12T16:03:00Z">
          <w:r w:rsidRPr="00EE2CF8" w:rsidDel="00C71FAF">
            <w:rPr>
              <w:i/>
              <w:lang w:val="en-US"/>
            </w:rPr>
            <w:delText>CITES</w:delText>
          </w:r>
        </w:del>
      </w:ins>
      <w:ins w:id="150" w:author="Vos, R.A." w:date="2013-08-12T16:03:00Z">
        <w:r w:rsidR="00C71FAF">
          <w:rPr>
            <w:i/>
            <w:lang w:val="en-US"/>
          </w:rPr>
          <w:t>HTS-barcode-</w:t>
        </w:r>
      </w:ins>
      <w:ins w:id="151" w:author="Gravendeel Barbara" w:date="2013-03-19T12:09:00Z">
        <w:del w:id="152" w:author="Vos, R.A." w:date="2013-08-12T16:03:00Z">
          <w:r w:rsidRPr="00EE2CF8" w:rsidDel="00C71FAF">
            <w:rPr>
              <w:i/>
              <w:lang w:val="en-US"/>
            </w:rPr>
            <w:delText xml:space="preserve"> </w:delText>
          </w:r>
        </w:del>
      </w:ins>
      <w:r w:rsidRPr="00EE2CF8">
        <w:rPr>
          <w:i/>
          <w:lang w:val="en-US"/>
        </w:rPr>
        <w:t>checker</w:t>
      </w:r>
      <w:r w:rsidRPr="00EE2CF8">
        <w:rPr>
          <w:lang w:val="en-US"/>
        </w:rPr>
        <w:t xml:space="preserve"> </w:t>
      </w:r>
      <w:del w:id="153" w:author="Vos, R.A." w:date="2013-08-12T16:05:00Z">
        <w:r w:rsidRPr="00EE2CF8" w:rsidDel="00C71FAF">
          <w:rPr>
            <w:lang w:val="en-US"/>
          </w:rPr>
          <w:delText xml:space="preserve">pipeline </w:delText>
        </w:r>
      </w:del>
      <w:r w:rsidRPr="00EE2CF8">
        <w:rPr>
          <w:lang w:val="en-US"/>
        </w:rPr>
        <w:t xml:space="preserve">is </w:t>
      </w:r>
      <w:ins w:id="154" w:author="Gravendeel Barbara" w:date="2013-03-18T16:31:00Z">
        <w:r w:rsidRPr="00EE2CF8">
          <w:rPr>
            <w:lang w:val="en-US"/>
          </w:rPr>
          <w:t xml:space="preserve">an </w:t>
        </w:r>
        <w:del w:id="155" w:author="Vos, R.A." w:date="2013-03-19T14:54:00Z">
          <w:r w:rsidRPr="00EE2CF8" w:rsidDel="004B715C">
            <w:rPr>
              <w:lang w:val="en-US"/>
            </w:rPr>
            <w:delText xml:space="preserve">online </w:delText>
          </w:r>
        </w:del>
        <w:r w:rsidRPr="00EE2CF8">
          <w:rPr>
            <w:lang w:val="en-US"/>
          </w:rPr>
          <w:t xml:space="preserve">application for automated processing of </w:t>
        </w:r>
      </w:ins>
      <w:del w:id="156" w:author="Gravendeel Barbara" w:date="2013-03-18T16:31:00Z">
        <w:r w:rsidRPr="00EE2CF8" w:rsidDel="009A2933">
          <w:rPr>
            <w:lang w:val="en-US"/>
          </w:rPr>
          <w:delText xml:space="preserve">designed to process a </w:delText>
        </w:r>
      </w:del>
      <w:r w:rsidRPr="00EE2CF8">
        <w:rPr>
          <w:lang w:val="en-US"/>
        </w:rPr>
        <w:t>set</w:t>
      </w:r>
      <w:ins w:id="157" w:author="Gravendeel Barbara" w:date="2013-03-18T16:31:00Z">
        <w:r w:rsidRPr="00EE2CF8">
          <w:rPr>
            <w:lang w:val="en-US"/>
          </w:rPr>
          <w:t>s</w:t>
        </w:r>
      </w:ins>
      <w:r w:rsidRPr="00EE2CF8">
        <w:rPr>
          <w:lang w:val="en-US"/>
        </w:rPr>
        <w:t xml:space="preserve"> of </w:t>
      </w:r>
      <w:del w:id="158" w:author="Gravendeel Barbara" w:date="2013-03-18T22:13:00Z">
        <w:r w:rsidRPr="00EE2CF8" w:rsidDel="00FB55E6">
          <w:rPr>
            <w:lang w:val="en-US"/>
          </w:rPr>
          <w:delText>(</w:delText>
        </w:r>
      </w:del>
      <w:r w:rsidRPr="00EE2CF8">
        <w:rPr>
          <w:lang w:val="en-US"/>
        </w:rPr>
        <w:t>next generation</w:t>
      </w:r>
      <w:del w:id="159" w:author="Gravendeel Barbara" w:date="2013-03-18T22:13:00Z">
        <w:r w:rsidRPr="00EE2CF8" w:rsidDel="00FB55E6">
          <w:rPr>
            <w:lang w:val="en-US"/>
          </w:rPr>
          <w:delText>)</w:delText>
        </w:r>
      </w:del>
      <w:r w:rsidRPr="00EE2CF8">
        <w:rPr>
          <w:lang w:val="en-US"/>
        </w:rPr>
        <w:t xml:space="preserve"> sequences to determine whether </w:t>
      </w:r>
      <w:ins w:id="160" w:author="Gravendeel Barbara" w:date="2013-03-18T16:31:00Z">
        <w:r w:rsidRPr="00EE2CF8">
          <w:rPr>
            <w:lang w:val="en-US"/>
          </w:rPr>
          <w:t>these</w:t>
        </w:r>
      </w:ins>
      <w:del w:id="161" w:author="Gravendeel Barbara" w:date="2013-03-18T16:31:00Z">
        <w:r w:rsidRPr="00EE2CF8" w:rsidDel="009A2933">
          <w:rPr>
            <w:lang w:val="en-US"/>
          </w:rPr>
          <w:delText>it</w:delText>
        </w:r>
      </w:del>
      <w:r w:rsidRPr="00EE2CF8">
        <w:rPr>
          <w:lang w:val="en-US"/>
        </w:rPr>
        <w:t xml:space="preserve"> contain</w:t>
      </w:r>
      <w:del w:id="162" w:author="Gravendeel Barbara" w:date="2013-03-18T17:02:00Z">
        <w:r w:rsidRPr="00EE2CF8" w:rsidDel="009A2933">
          <w:rPr>
            <w:lang w:val="en-US"/>
          </w:rPr>
          <w:delText>s</w:delText>
        </w:r>
      </w:del>
      <w:r w:rsidRPr="00EE2CF8">
        <w:rPr>
          <w:lang w:val="en-US"/>
        </w:rPr>
        <w:t xml:space="preserve"> </w:t>
      </w:r>
      <w:del w:id="163" w:author="Gravendeel Barbara" w:date="2013-03-11T10:50:00Z">
        <w:r w:rsidRPr="00EE2CF8" w:rsidDel="00547892">
          <w:rPr>
            <w:lang w:val="en-US"/>
          </w:rPr>
          <w:delText>genetic material</w:delText>
        </w:r>
      </w:del>
      <w:ins w:id="164" w:author="Gravendeel Barbara" w:date="2013-03-11T10:50:00Z">
        <w:r w:rsidRPr="00EE2CF8">
          <w:rPr>
            <w:lang w:val="en-US"/>
          </w:rPr>
          <w:t>DNA barcodes</w:t>
        </w:r>
      </w:ins>
      <w:r w:rsidRPr="00EE2CF8">
        <w:rPr>
          <w:lang w:val="en-US"/>
        </w:rPr>
        <w:t xml:space="preserve"> obtained from species listed </w:t>
      </w:r>
      <w:del w:id="165" w:author="Gravendeel Barbara" w:date="2013-03-18T22:10:00Z">
        <w:r w:rsidRPr="00EE2CF8" w:rsidDel="00FB55E6">
          <w:rPr>
            <w:lang w:val="en-US"/>
          </w:rPr>
          <w:delText>in</w:delText>
        </w:r>
      </w:del>
      <w:ins w:id="166" w:author="Gravendeel Barbara" w:date="2013-03-18T22:10:00Z">
        <w:r w:rsidRPr="00EE2CF8" w:rsidDel="00FB55E6">
          <w:rPr>
            <w:lang w:val="en-US"/>
          </w:rPr>
          <w:t>on</w:t>
        </w:r>
      </w:ins>
      <w:r w:rsidRPr="00EE2CF8">
        <w:rPr>
          <w:lang w:val="en-US"/>
        </w:rPr>
        <w:t xml:space="preserve"> the CITES appendices.</w:t>
      </w:r>
      <w:ins w:id="167" w:author="Gravendeel Barbara" w:date="2013-03-18T17:04:00Z">
        <w:r w:rsidRPr="00EE2CF8">
          <w:rPr>
            <w:lang w:val="en-US"/>
          </w:rPr>
          <w:t xml:space="preserve"> This analytical pipeline builds upon and extends existing open-source applications for read sorting and serial </w:t>
        </w:r>
        <w:del w:id="168" w:author="Vos, R.A." w:date="2013-08-12T17:40:00Z">
          <w:r w:rsidRPr="00EE2CF8" w:rsidDel="00A20797">
            <w:rPr>
              <w:lang w:val="en-US"/>
            </w:rPr>
            <w:delText>blasting</w:delText>
          </w:r>
        </w:del>
      </w:ins>
      <w:ins w:id="169" w:author="Vos, R.A." w:date="2013-08-12T17:40:00Z">
        <w:r w:rsidR="00A20797">
          <w:rPr>
            <w:lang w:val="en-US"/>
          </w:rPr>
          <w:t>searching</w:t>
        </w:r>
      </w:ins>
      <w:ins w:id="170" w:author="Gravendeel Barbara" w:date="2013-03-18T17:04:00Z">
        <w:r w:rsidRPr="00EE2CF8">
          <w:rPr>
            <w:lang w:val="en-US"/>
          </w:rPr>
          <w:t xml:space="preserve"> against</w:t>
        </w:r>
      </w:ins>
      <w:ins w:id="171" w:author="Gravendeel Barbara" w:date="2013-03-18T17:06:00Z">
        <w:r w:rsidRPr="00EE2CF8">
          <w:rPr>
            <w:lang w:val="en-US"/>
          </w:rPr>
          <w:t xml:space="preserve"> the NCBI </w:t>
        </w:r>
        <w:proofErr w:type="spellStart"/>
        <w:r w:rsidRPr="00EE2CF8">
          <w:rPr>
            <w:lang w:val="en-US"/>
          </w:rPr>
          <w:t>GenBank</w:t>
        </w:r>
        <w:proofErr w:type="spellEnd"/>
        <w:r w:rsidRPr="00EE2CF8">
          <w:rPr>
            <w:lang w:val="en-US"/>
          </w:rPr>
          <w:t xml:space="preserve"> reference database</w:t>
        </w:r>
      </w:ins>
      <w:ins w:id="172" w:author="Gravendeel Barbara" w:date="2013-03-18T17:04:00Z">
        <w:r w:rsidRPr="00EE2CF8">
          <w:rPr>
            <w:lang w:val="en-US"/>
          </w:rPr>
          <w:t>.</w:t>
        </w:r>
      </w:ins>
      <w:ins w:id="173" w:author="Gravendeel Barbara" w:date="2013-03-18T17:06:00Z">
        <w:r w:rsidRPr="00EE2CF8">
          <w:rPr>
            <w:lang w:val="en-US"/>
          </w:rPr>
          <w:t xml:space="preserve"> </w:t>
        </w:r>
      </w:ins>
      <w:ins w:id="174" w:author="Gravendeel Barbara" w:date="2013-03-18T17:07:00Z">
        <w:r w:rsidRPr="00EE2CF8">
          <w:rPr>
            <w:lang w:val="en-US"/>
          </w:rPr>
          <w:t xml:space="preserve">In a single operation, </w:t>
        </w:r>
        <w:del w:id="175" w:author="Vos, R.A." w:date="2013-08-12T17:41:00Z">
          <w:r w:rsidRPr="00EE2CF8" w:rsidDel="00A20797">
            <w:rPr>
              <w:lang w:val="en-US"/>
            </w:rPr>
            <w:delText>millions of</w:delText>
          </w:r>
        </w:del>
      </w:ins>
      <w:ins w:id="176" w:author="Vos, R.A." w:date="2013-08-12T17:41:00Z">
        <w:r w:rsidR="00A20797">
          <w:rPr>
            <w:lang w:val="en-US"/>
          </w:rPr>
          <w:t>many</w:t>
        </w:r>
      </w:ins>
      <w:ins w:id="177" w:author="Gravendeel Barbara" w:date="2013-03-18T17:07:00Z">
        <w:r w:rsidRPr="00EE2CF8">
          <w:rPr>
            <w:lang w:val="en-US"/>
          </w:rPr>
          <w:t xml:space="preserve"> reads are converted into taxonomic identificat</w:t>
        </w:r>
      </w:ins>
      <w:ins w:id="178" w:author="Gravendeel Barbara" w:date="2013-03-18T17:15:00Z">
        <w:r w:rsidRPr="00EE2CF8">
          <w:rPr>
            <w:lang w:val="en-US"/>
          </w:rPr>
          <w:t>i</w:t>
        </w:r>
      </w:ins>
      <w:ins w:id="179" w:author="Gravendeel Barbara" w:date="2013-03-18T17:07:00Z">
        <w:r w:rsidRPr="00EE2CF8">
          <w:rPr>
            <w:lang w:val="en-US"/>
          </w:rPr>
          <w:t>ons and possible hits with</w:t>
        </w:r>
      </w:ins>
      <w:ins w:id="180" w:author="Gravendeel Barbara" w:date="2013-03-18T17:08:00Z">
        <w:r w:rsidRPr="00EE2CF8">
          <w:rPr>
            <w:lang w:val="en-US"/>
          </w:rPr>
          <w:t xml:space="preserve"> </w:t>
        </w:r>
      </w:ins>
      <w:ins w:id="181" w:author="Gravendeel Barbara" w:date="2013-03-18T22:10:00Z">
        <w:r w:rsidRPr="00EE2CF8">
          <w:rPr>
            <w:lang w:val="en-US"/>
          </w:rPr>
          <w:t xml:space="preserve">names on </w:t>
        </w:r>
      </w:ins>
      <w:ins w:id="182" w:author="Gravendeel Barbara" w:date="2013-03-18T17:08:00Z">
        <w:r w:rsidRPr="00EE2CF8">
          <w:rPr>
            <w:lang w:val="en-US"/>
          </w:rPr>
          <w:t>the</w:t>
        </w:r>
      </w:ins>
      <w:ins w:id="183" w:author="Gravendeel Barbara" w:date="2013-03-18T17:07:00Z">
        <w:r w:rsidRPr="00EE2CF8">
          <w:rPr>
            <w:lang w:val="en-US"/>
          </w:rPr>
          <w:t xml:space="preserve"> CITES appendices</w:t>
        </w:r>
      </w:ins>
      <w:ins w:id="184" w:author="Gravendeel Barbara" w:date="2013-03-18T17:08:00Z">
        <w:r w:rsidRPr="00EE2CF8">
          <w:rPr>
            <w:lang w:val="en-US"/>
          </w:rPr>
          <w:t xml:space="preserve">. </w:t>
        </w:r>
      </w:ins>
      <w:ins w:id="185" w:author="Gravendeel Barbara" w:date="2013-03-18T17:09:00Z">
        <w:r w:rsidRPr="00EE2CF8">
          <w:rPr>
            <w:lang w:val="en-US"/>
          </w:rPr>
          <w:t>By i</w:t>
        </w:r>
      </w:ins>
      <w:ins w:id="186" w:author="Gravendeel Barbara" w:date="2013-03-18T17:08:00Z">
        <w:r w:rsidRPr="00EE2CF8">
          <w:rPr>
            <w:lang w:val="en-US"/>
          </w:rPr>
          <w:t xml:space="preserve">nclusion of </w:t>
        </w:r>
      </w:ins>
      <w:ins w:id="187" w:author="Gravendeel Barbara" w:date="2013-03-19T11:54:00Z">
        <w:r w:rsidRPr="00EE2CF8">
          <w:rPr>
            <w:lang w:val="en-US"/>
          </w:rPr>
          <w:t xml:space="preserve">a </w:t>
        </w:r>
      </w:ins>
      <w:ins w:id="188" w:author="Gravendeel Barbara" w:date="2013-03-18T17:08:00Z">
        <w:r w:rsidRPr="00EE2CF8">
          <w:rPr>
            <w:lang w:val="en-US"/>
          </w:rPr>
          <w:t xml:space="preserve">blacklist and </w:t>
        </w:r>
      </w:ins>
      <w:ins w:id="189" w:author="Gravendeel Barbara" w:date="2013-03-18T17:13:00Z">
        <w:r w:rsidRPr="00EE2CF8">
          <w:rPr>
            <w:lang w:val="en-US"/>
          </w:rPr>
          <w:t>‘</w:t>
        </w:r>
      </w:ins>
      <w:ins w:id="190" w:author="Gravendeel Barbara" w:date="2013-03-18T17:08:00Z">
        <w:r w:rsidRPr="00EE2CF8">
          <w:rPr>
            <w:lang w:val="en-US"/>
          </w:rPr>
          <w:t>reconciled names</w:t>
        </w:r>
      </w:ins>
      <w:ins w:id="191" w:author="Gravendeel Barbara" w:date="2013-03-18T17:13:00Z">
        <w:r w:rsidRPr="00EE2CF8">
          <w:rPr>
            <w:lang w:val="en-US"/>
          </w:rPr>
          <w:t>’</w:t>
        </w:r>
      </w:ins>
      <w:ins w:id="192" w:author="Gravendeel Barbara" w:date="2013-03-18T17:08:00Z">
        <w:r w:rsidRPr="00EE2CF8">
          <w:rPr>
            <w:lang w:val="en-US"/>
          </w:rPr>
          <w:t xml:space="preserve"> database</w:t>
        </w:r>
      </w:ins>
      <w:ins w:id="193" w:author="Gravendeel Barbara" w:date="2013-03-18T17:09:00Z">
        <w:r w:rsidRPr="00EE2CF8">
          <w:rPr>
            <w:lang w:val="en-US"/>
          </w:rPr>
          <w:t xml:space="preserve">, </w:t>
        </w:r>
        <w:del w:id="194" w:author="Vos, R.A." w:date="2013-08-12T16:05:00Z">
          <w:r w:rsidRPr="00EE2CF8" w:rsidDel="00C71FAF">
            <w:rPr>
              <w:lang w:val="en-US"/>
            </w:rPr>
            <w:delText xml:space="preserve">the </w:delText>
          </w:r>
        </w:del>
      </w:ins>
      <w:ins w:id="195" w:author="Vos, R.A." w:date="2013-08-12T16:04:00Z">
        <w:r w:rsidR="00C71FAF">
          <w:rPr>
            <w:i/>
            <w:lang w:val="en-US"/>
          </w:rPr>
          <w:t>HTS-barcode-</w:t>
        </w:r>
        <w:r w:rsidR="00C71FAF" w:rsidRPr="00EE2CF8">
          <w:rPr>
            <w:i/>
            <w:lang w:val="en-US"/>
          </w:rPr>
          <w:t>checker</w:t>
        </w:r>
        <w:r w:rsidR="00C71FAF" w:rsidRPr="00EE2CF8">
          <w:rPr>
            <w:lang w:val="en-US"/>
          </w:rPr>
          <w:t xml:space="preserve"> </w:t>
        </w:r>
      </w:ins>
      <w:ins w:id="196" w:author="Gravendeel Barbara" w:date="2013-03-19T12:09:00Z">
        <w:del w:id="197" w:author="Vos, R.A." w:date="2013-08-12T16:04:00Z">
          <w:r w:rsidRPr="00EE2CF8" w:rsidDel="00C71FAF">
            <w:rPr>
              <w:i/>
              <w:lang w:val="en-US"/>
            </w:rPr>
            <w:delText xml:space="preserve">CITES </w:delText>
          </w:r>
        </w:del>
      </w:ins>
      <w:ins w:id="198" w:author="Gravendeel Barbara" w:date="2013-03-18T17:09:00Z">
        <w:del w:id="199" w:author="Vos, R.A." w:date="2013-08-12T16:04:00Z">
          <w:r w:rsidRPr="00EE2CF8" w:rsidDel="00C71FAF">
            <w:rPr>
              <w:i/>
              <w:lang w:val="en-US"/>
            </w:rPr>
            <w:delText>checker</w:delText>
          </w:r>
          <w:r w:rsidRPr="00EE2CF8" w:rsidDel="00C71FAF">
            <w:rPr>
              <w:lang w:val="en-US"/>
            </w:rPr>
            <w:delText xml:space="preserve"> </w:delText>
          </w:r>
        </w:del>
        <w:del w:id="200" w:author="Vos, R.A." w:date="2013-08-12T16:05:00Z">
          <w:r w:rsidRPr="00EE2CF8" w:rsidDel="00C71FAF">
            <w:rPr>
              <w:lang w:val="en-US"/>
            </w:rPr>
            <w:delText xml:space="preserve">pipeline </w:delText>
          </w:r>
        </w:del>
      </w:ins>
      <w:ins w:id="201" w:author="Gravendeel Barbara" w:date="2013-03-18T17:13:00Z">
        <w:del w:id="202" w:author="Vos, R.A." w:date="2013-08-12T16:04:00Z">
          <w:r w:rsidRPr="00EE2CF8" w:rsidDel="00C71FAF">
            <w:rPr>
              <w:lang w:val="en-US"/>
            </w:rPr>
            <w:delText>prevents</w:delText>
          </w:r>
        </w:del>
      </w:ins>
      <w:proofErr w:type="gramStart"/>
      <w:ins w:id="203" w:author="Vos, R.A." w:date="2013-08-12T16:04:00Z">
        <w:r w:rsidR="00C71FAF">
          <w:rPr>
            <w:lang w:val="en-US"/>
          </w:rPr>
          <w:t>mitigates</w:t>
        </w:r>
        <w:proofErr w:type="gramEnd"/>
        <w:r w:rsidR="00C71FAF">
          <w:rPr>
            <w:lang w:val="en-US"/>
          </w:rPr>
          <w:t xml:space="preserve"> against</w:t>
        </w:r>
      </w:ins>
      <w:ins w:id="204" w:author="Gravendeel Barbara" w:date="2013-03-18T17:13:00Z">
        <w:r w:rsidRPr="00EE2CF8">
          <w:rPr>
            <w:lang w:val="en-US"/>
          </w:rPr>
          <w:t xml:space="preserve"> false positives and </w:t>
        </w:r>
      </w:ins>
      <w:ins w:id="205" w:author="Gravendeel Barbara" w:date="2013-03-18T17:14:00Z">
        <w:del w:id="206" w:author="Vos, R.A." w:date="2013-08-12T17:41:00Z">
          <w:r w:rsidRPr="00EE2CF8" w:rsidDel="00A20797">
            <w:rPr>
              <w:lang w:val="en-US"/>
            </w:rPr>
            <w:delText>resolves</w:delText>
          </w:r>
        </w:del>
      </w:ins>
      <w:ins w:id="207" w:author="Vos, R.A." w:date="2013-08-12T17:41:00Z">
        <w:r w:rsidR="00A20797">
          <w:rPr>
            <w:lang w:val="en-US"/>
          </w:rPr>
          <w:t>identifies</w:t>
        </w:r>
      </w:ins>
      <w:ins w:id="208" w:author="Gravendeel Barbara" w:date="2013-03-18T17:09:00Z">
        <w:r w:rsidRPr="00EE2CF8">
          <w:rPr>
            <w:lang w:val="en-US"/>
          </w:rPr>
          <w:t xml:space="preserve"> taxonomic heterogeneity</w:t>
        </w:r>
      </w:ins>
      <w:ins w:id="209" w:author="Vos, R.A." w:date="2013-08-12T17:41:00Z">
        <w:r w:rsidR="00A20797">
          <w:rPr>
            <w:lang w:val="en-US"/>
          </w:rPr>
          <w:t xml:space="preserve"> in the results</w:t>
        </w:r>
      </w:ins>
      <w:ins w:id="210" w:author="Gravendeel Barbara" w:date="2013-03-18T17:10:00Z">
        <w:r w:rsidRPr="00EE2CF8">
          <w:rPr>
            <w:lang w:val="en-US"/>
          </w:rPr>
          <w:t>.</w:t>
        </w:r>
      </w:ins>
    </w:p>
    <w:p w14:paraId="40FC6E6A" w14:textId="77777777" w:rsidR="00B477F6" w:rsidRPr="009A2933" w:rsidRDefault="00B477F6" w:rsidP="00594B31">
      <w:pPr>
        <w:pStyle w:val="Kop3"/>
        <w:numPr>
          <w:ins w:id="211" w:author="Gravendeel Barbara" w:date="2013-03-18T16:32:00Z"/>
        </w:numPr>
        <w:rPr>
          <w:ins w:id="212" w:author="Gravendeel Barbara" w:date="2013-03-18T17:25:00Z"/>
        </w:rPr>
        <w:pPrChange w:id="213" w:author="Vos, R.A." w:date="2013-08-12T17:20:00Z">
          <w:pPr>
            <w:pStyle w:val="normal"/>
          </w:pPr>
        </w:pPrChange>
      </w:pPr>
      <w:proofErr w:type="spellStart"/>
      <w:ins w:id="214" w:author="Gravendeel Barbara" w:date="2013-03-18T16:32:00Z">
        <w:r w:rsidRPr="009A2933">
          <w:t>Conclusions</w:t>
        </w:r>
      </w:ins>
      <w:proofErr w:type="spellEnd"/>
    </w:p>
    <w:p w14:paraId="2F24B439" w14:textId="40BAB711" w:rsidR="00B477F6" w:rsidRPr="00EE2CF8" w:rsidDel="00594B31" w:rsidRDefault="00B477F6" w:rsidP="00594B31">
      <w:pPr>
        <w:numPr>
          <w:ins w:id="215" w:author="Gravendeel Barbara" w:date="2013-03-18T22:11:00Z"/>
        </w:numPr>
        <w:rPr>
          <w:ins w:id="216" w:author="Gravendeel Barbara" w:date="2013-03-18T22:11:00Z"/>
          <w:del w:id="217" w:author="Vos, R.A." w:date="2013-08-12T17:20:00Z"/>
          <w:lang w:val="en-US"/>
        </w:rPr>
        <w:pPrChange w:id="218" w:author="Vos, R.A." w:date="2013-08-12T17:18:00Z">
          <w:pPr>
            <w:pStyle w:val="normal"/>
          </w:pPr>
        </w:pPrChange>
      </w:pPr>
      <w:ins w:id="219" w:author="Gravendeel Barbara" w:date="2013-03-18T17:25:00Z">
        <w:r w:rsidRPr="009A2933">
          <w:t xml:space="preserve">We show </w:t>
        </w:r>
        <w:proofErr w:type="spellStart"/>
        <w:r w:rsidRPr="009A2933">
          <w:t>that</w:t>
        </w:r>
        <w:proofErr w:type="spellEnd"/>
        <w:r w:rsidRPr="009A2933">
          <w:t xml:space="preserve"> </w:t>
        </w:r>
        <w:del w:id="220" w:author="Vos, R.A." w:date="2013-08-12T16:05:00Z">
          <w:r w:rsidRPr="009A2933" w:rsidDel="00C71FAF">
            <w:delText xml:space="preserve">the </w:delText>
          </w:r>
        </w:del>
      </w:ins>
      <w:ins w:id="221" w:author="Vos, R.A." w:date="2013-08-12T16:05:00Z">
        <w:r w:rsidR="00C71FAF">
          <w:rPr>
            <w:i/>
            <w:lang w:val="en-US"/>
          </w:rPr>
          <w:t>HTS-barcode-</w:t>
        </w:r>
        <w:r w:rsidR="00C71FAF" w:rsidRPr="00EE2CF8">
          <w:rPr>
            <w:i/>
            <w:lang w:val="en-US"/>
          </w:rPr>
          <w:t>checker</w:t>
        </w:r>
        <w:r w:rsidR="00C71FAF" w:rsidRPr="00EE2CF8">
          <w:rPr>
            <w:lang w:val="en-US"/>
          </w:rPr>
          <w:t xml:space="preserve"> </w:t>
        </w:r>
      </w:ins>
      <w:ins w:id="222" w:author="Gravendeel Barbara" w:date="2013-03-19T12:09:00Z">
        <w:del w:id="223" w:author="Vos, R.A." w:date="2013-08-12T16:05:00Z">
          <w:r w:rsidRPr="00EE2CF8" w:rsidDel="00C71FAF">
            <w:rPr>
              <w:i/>
              <w:lang w:val="en-US"/>
            </w:rPr>
            <w:delText xml:space="preserve">CITES </w:delText>
          </w:r>
        </w:del>
      </w:ins>
      <w:ins w:id="224" w:author="Gravendeel Barbara" w:date="2013-03-18T17:27:00Z">
        <w:del w:id="225" w:author="Vos, R.A." w:date="2013-08-12T16:05:00Z">
          <w:r w:rsidRPr="00EE2CF8" w:rsidDel="00C71FAF">
            <w:rPr>
              <w:i/>
              <w:lang w:val="en-US"/>
            </w:rPr>
            <w:delText>checker</w:delText>
          </w:r>
          <w:r w:rsidRPr="00EE2CF8" w:rsidDel="00C71FAF">
            <w:rPr>
              <w:lang w:val="en-US"/>
            </w:rPr>
            <w:delText xml:space="preserve"> pipeline </w:delText>
          </w:r>
        </w:del>
        <w:r w:rsidRPr="00EE2CF8">
          <w:rPr>
            <w:lang w:val="en-US"/>
          </w:rPr>
          <w:t xml:space="preserve">can detect </w:t>
        </w:r>
      </w:ins>
      <w:ins w:id="226" w:author="Gravendeel Barbara" w:date="2013-03-18T17:29:00Z">
        <w:r w:rsidRPr="00EE2CF8">
          <w:rPr>
            <w:lang w:val="en-US"/>
          </w:rPr>
          <w:t xml:space="preserve">correctly identified </w:t>
        </w:r>
      </w:ins>
      <w:ins w:id="227" w:author="Gravendeel Barbara" w:date="2013-03-18T17:27:00Z">
        <w:r w:rsidRPr="00EE2CF8">
          <w:rPr>
            <w:lang w:val="en-US"/>
          </w:rPr>
          <w:t>DNA barcodes</w:t>
        </w:r>
      </w:ins>
      <w:ins w:id="228" w:author="Gravendeel Barbara" w:date="2013-03-18T17:31:00Z">
        <w:r w:rsidRPr="00EE2CF8">
          <w:rPr>
            <w:lang w:val="en-US"/>
          </w:rPr>
          <w:t xml:space="preserve"> </w:t>
        </w:r>
      </w:ins>
      <w:ins w:id="229" w:author="Gravendeel Barbara" w:date="2013-03-18T17:28:00Z">
        <w:r w:rsidRPr="00EE2CF8">
          <w:rPr>
            <w:lang w:val="en-US"/>
          </w:rPr>
          <w:t>of CITES</w:t>
        </w:r>
        <w:del w:id="230" w:author="Vos, R.A." w:date="2013-08-12T17:41:00Z">
          <w:r w:rsidRPr="00EE2CF8" w:rsidDel="00A20797">
            <w:rPr>
              <w:lang w:val="en-US"/>
            </w:rPr>
            <w:delText xml:space="preserve"> </w:delText>
          </w:r>
        </w:del>
      </w:ins>
      <w:ins w:id="231" w:author="Vos, R.A." w:date="2013-08-12T17:41:00Z">
        <w:r w:rsidR="00A20797">
          <w:rPr>
            <w:lang w:val="en-US"/>
          </w:rPr>
          <w:t>-</w:t>
        </w:r>
      </w:ins>
      <w:ins w:id="232" w:author="Gravendeel Barbara" w:date="2013-03-18T17:28:00Z">
        <w:r w:rsidRPr="00EE2CF8">
          <w:rPr>
            <w:lang w:val="en-US"/>
          </w:rPr>
          <w:t xml:space="preserve">protected species </w:t>
        </w:r>
      </w:ins>
      <w:ins w:id="233" w:author="Gravendeel Barbara" w:date="2013-03-18T17:31:00Z">
        <w:del w:id="234" w:author="Vos, R.A." w:date="2013-08-12T17:41:00Z">
          <w:r w:rsidRPr="00EE2CF8" w:rsidDel="00A20797">
            <w:rPr>
              <w:lang w:val="en-US"/>
            </w:rPr>
            <w:delText xml:space="preserve">in </w:delText>
          </w:r>
        </w:del>
      </w:ins>
      <w:ins w:id="235" w:author="Gravendeel Barbara" w:date="2013-03-18T17:28:00Z">
        <w:del w:id="236" w:author="Vos, R.A." w:date="2013-03-19T14:54:00Z">
          <w:r w:rsidRPr="00EE2CF8" w:rsidDel="004B715C">
            <w:rPr>
              <w:lang w:val="en-US"/>
            </w:rPr>
            <w:delText>millons</w:delText>
          </w:r>
        </w:del>
        <w:del w:id="237" w:author="Vos, R.A." w:date="2013-08-12T17:41:00Z">
          <w:r w:rsidRPr="00EE2CF8" w:rsidDel="00A20797">
            <w:rPr>
              <w:lang w:val="en-US"/>
            </w:rPr>
            <w:delText xml:space="preserve"> </w:delText>
          </w:r>
        </w:del>
      </w:ins>
      <w:ins w:id="238" w:author="Vos, R.A." w:date="2013-08-12T17:41:00Z">
        <w:r w:rsidR="00A20797">
          <w:rPr>
            <w:lang w:val="en-US"/>
          </w:rPr>
          <w:t xml:space="preserve">large volumes </w:t>
        </w:r>
      </w:ins>
      <w:ins w:id="239" w:author="Gravendeel Barbara" w:date="2013-03-18T17:28:00Z">
        <w:r w:rsidRPr="00EE2CF8">
          <w:rPr>
            <w:lang w:val="en-US"/>
          </w:rPr>
          <w:t xml:space="preserve">of </w:t>
        </w:r>
      </w:ins>
      <w:ins w:id="240" w:author="Gravendeel Barbara" w:date="2013-03-18T17:27:00Z">
        <w:r w:rsidRPr="00EE2CF8">
          <w:rPr>
            <w:lang w:val="en-US"/>
          </w:rPr>
          <w:t>reads</w:t>
        </w:r>
      </w:ins>
      <w:ins w:id="241" w:author="Gravendeel Barbara" w:date="2013-03-18T17:28:00Z">
        <w:r w:rsidRPr="00EE2CF8">
          <w:rPr>
            <w:lang w:val="en-US"/>
          </w:rPr>
          <w:t xml:space="preserve"> </w:t>
        </w:r>
      </w:ins>
      <w:ins w:id="242" w:author="Gravendeel Barbara" w:date="2013-03-18T17:31:00Z">
        <w:r w:rsidRPr="00EE2CF8">
          <w:rPr>
            <w:lang w:val="en-US"/>
          </w:rPr>
          <w:t xml:space="preserve">obtained from TCM samples </w:t>
        </w:r>
      </w:ins>
      <w:ins w:id="243" w:author="Gravendeel Barbara" w:date="2013-03-18T17:29:00Z">
        <w:r w:rsidRPr="00EE2CF8">
          <w:rPr>
            <w:lang w:val="en-US"/>
          </w:rPr>
          <w:t xml:space="preserve">in </w:t>
        </w:r>
        <w:del w:id="244" w:author="Vos, R.A." w:date="2013-08-12T17:41:00Z">
          <w:r w:rsidRPr="00EE2CF8" w:rsidDel="00A20797">
            <w:rPr>
              <w:lang w:val="en-US"/>
            </w:rPr>
            <w:delText>just a few minutes</w:delText>
          </w:r>
        </w:del>
      </w:ins>
      <w:ins w:id="245" w:author="Vos, R.A." w:date="2013-08-12T17:41:00Z">
        <w:r w:rsidR="00A20797">
          <w:rPr>
            <w:lang w:val="en-US"/>
          </w:rPr>
          <w:t>reasonable time</w:t>
        </w:r>
      </w:ins>
      <w:ins w:id="246" w:author="Gravendeel Barbara" w:date="2013-03-18T17:28:00Z">
        <w:r w:rsidRPr="00EE2CF8">
          <w:rPr>
            <w:lang w:val="en-US"/>
          </w:rPr>
          <w:t xml:space="preserve">. </w:t>
        </w:r>
      </w:ins>
      <w:ins w:id="247" w:author="Gravendeel Barbara" w:date="2013-03-18T17:29:00Z">
        <w:r w:rsidRPr="00EE2CF8">
          <w:rPr>
            <w:lang w:val="en-US"/>
          </w:rPr>
          <w:t>As a result</w:t>
        </w:r>
        <w:del w:id="248" w:author="Vos, R.A." w:date="2013-08-12T17:41:00Z">
          <w:r w:rsidRPr="00EE2CF8" w:rsidDel="00A20797">
            <w:rPr>
              <w:lang w:val="en-US"/>
            </w:rPr>
            <w:delText>s</w:delText>
          </w:r>
        </w:del>
        <w:r w:rsidRPr="00EE2CF8">
          <w:rPr>
            <w:lang w:val="en-US"/>
          </w:rPr>
          <w:t xml:space="preserve">, </w:t>
        </w:r>
      </w:ins>
      <w:ins w:id="249" w:author="Gravendeel Barbara" w:date="2013-03-18T17:28:00Z">
        <w:r w:rsidRPr="00EE2CF8">
          <w:rPr>
            <w:lang w:val="en-US"/>
          </w:rPr>
          <w:t xml:space="preserve">our pipeline can aid in </w:t>
        </w:r>
      </w:ins>
      <w:ins w:id="250" w:author="Gravendeel Barbara" w:date="2013-03-18T17:30:00Z">
        <w:del w:id="251" w:author="Vos, R.A." w:date="2013-03-19T14:54:00Z">
          <w:r w:rsidRPr="00EE2CF8" w:rsidDel="004B715C">
            <w:rPr>
              <w:lang w:val="en-US"/>
            </w:rPr>
            <w:delText xml:space="preserve">a </w:delText>
          </w:r>
        </w:del>
        <w:r w:rsidRPr="00EE2CF8">
          <w:rPr>
            <w:lang w:val="en-US"/>
          </w:rPr>
          <w:t>better monitoring of trade in endangered species to help prevent</w:t>
        </w:r>
        <w:del w:id="252" w:author="Vos, R.A." w:date="2013-08-12T17:42:00Z">
          <w:r w:rsidRPr="00EE2CF8" w:rsidDel="00A20797">
            <w:rPr>
              <w:lang w:val="en-US"/>
            </w:rPr>
            <w:delText>ing</w:delText>
          </w:r>
        </w:del>
      </w:ins>
      <w:ins w:id="253" w:author="Gravendeel Barbara" w:date="2013-03-18T17:32:00Z">
        <w:r w:rsidRPr="00EE2CF8">
          <w:rPr>
            <w:lang w:val="en-US"/>
          </w:rPr>
          <w:t xml:space="preserve"> their</w:t>
        </w:r>
      </w:ins>
      <w:ins w:id="254" w:author="Gravendeel Barbara" w:date="2013-03-18T17:30:00Z">
        <w:r w:rsidRPr="00EE2CF8">
          <w:rPr>
            <w:lang w:val="en-US"/>
          </w:rPr>
          <w:t xml:space="preserve"> extinction in the wild. </w:t>
        </w:r>
        <w:del w:id="255" w:author="Vos, R.A." w:date="2013-08-12T16:06:00Z">
          <w:r w:rsidRPr="00EE2CF8" w:rsidDel="00C71FAF">
            <w:rPr>
              <w:lang w:val="en-US"/>
            </w:rPr>
            <w:delText xml:space="preserve">The </w:delText>
          </w:r>
        </w:del>
      </w:ins>
      <w:ins w:id="256" w:author="Vos, R.A." w:date="2013-08-12T16:05:00Z">
        <w:r w:rsidR="00C71FAF">
          <w:rPr>
            <w:i/>
            <w:lang w:val="en-US"/>
          </w:rPr>
          <w:t>HTS-barcode-</w:t>
        </w:r>
        <w:r w:rsidR="00C71FAF" w:rsidRPr="00EE2CF8">
          <w:rPr>
            <w:i/>
            <w:lang w:val="en-US"/>
          </w:rPr>
          <w:t>checker</w:t>
        </w:r>
        <w:r w:rsidR="00C71FAF" w:rsidRPr="00EE2CF8">
          <w:rPr>
            <w:lang w:val="en-US"/>
          </w:rPr>
          <w:t xml:space="preserve"> </w:t>
        </w:r>
      </w:ins>
      <w:ins w:id="257" w:author="Gravendeel Barbara" w:date="2013-03-19T12:09:00Z">
        <w:del w:id="258" w:author="Vos, R.A." w:date="2013-08-12T16:05:00Z">
          <w:r w:rsidRPr="00EE2CF8" w:rsidDel="00C71FAF">
            <w:rPr>
              <w:i/>
              <w:lang w:val="en-US"/>
            </w:rPr>
            <w:delText xml:space="preserve">CITES </w:delText>
          </w:r>
        </w:del>
      </w:ins>
      <w:ins w:id="259" w:author="Gravendeel Barbara" w:date="2013-03-18T17:30:00Z">
        <w:del w:id="260" w:author="Vos, R.A." w:date="2013-08-12T16:05:00Z">
          <w:r w:rsidRPr="00EE2CF8" w:rsidDel="00C71FAF">
            <w:rPr>
              <w:i/>
              <w:lang w:val="en-US"/>
            </w:rPr>
            <w:delText>checker</w:delText>
          </w:r>
          <w:r w:rsidRPr="00EE2CF8" w:rsidDel="00C71FAF">
            <w:rPr>
              <w:lang w:val="en-US"/>
            </w:rPr>
            <w:delText xml:space="preserve"> pipeline </w:delText>
          </w:r>
        </w:del>
        <w:r w:rsidRPr="00EE2CF8">
          <w:rPr>
            <w:lang w:val="en-US"/>
          </w:rPr>
          <w:t xml:space="preserve">is </w:t>
        </w:r>
        <w:del w:id="261" w:author="Vos, R.A." w:date="2013-08-12T17:42:00Z">
          <w:r w:rsidRPr="00EE2CF8" w:rsidDel="00A20797">
            <w:rPr>
              <w:lang w:val="en-US"/>
            </w:rPr>
            <w:delText>accessible</w:delText>
          </w:r>
        </w:del>
      </w:ins>
      <w:ins w:id="262" w:author="Vos, R.A." w:date="2013-08-12T17:42:00Z">
        <w:r w:rsidR="00A20797">
          <w:rPr>
            <w:lang w:val="en-US"/>
          </w:rPr>
          <w:t>available</w:t>
        </w:r>
      </w:ins>
      <w:ins w:id="263" w:author="Gravendeel Barbara" w:date="2013-03-18T17:30:00Z">
        <w:r w:rsidRPr="00EE2CF8">
          <w:rPr>
            <w:lang w:val="en-US"/>
          </w:rPr>
          <w:t xml:space="preserve"> at </w:t>
        </w:r>
      </w:ins>
      <w:ins w:id="264" w:author="Gravendeel Barbara" w:date="2013-03-18T22:11:00Z">
        <w:r>
          <w:fldChar w:fldCharType="begin"/>
        </w:r>
      </w:ins>
      <w:ins w:id="265" w:author="Vos, R.A." w:date="2013-08-12T16:03:00Z">
        <w:r w:rsidR="00C71FAF">
          <w:instrText xml:space="preserve">HYPERLINK "http://github.com/naturalis/HTS-barcode-checker" \h </w:instrText>
        </w:r>
      </w:ins>
      <w:ins w:id="266" w:author="Gravendeel Barbara" w:date="2013-03-18T22:11:00Z">
        <w:r>
          <w:fldChar w:fldCharType="separate"/>
        </w:r>
      </w:ins>
      <w:r w:rsidR="00C71FAF">
        <w:rPr>
          <w:color w:val="1155CC"/>
          <w:u w:val="single"/>
          <w:lang w:val="en-US"/>
        </w:rPr>
        <w:t>http://github.com/naturalis/HTS-barcode-checker</w:t>
      </w:r>
      <w:ins w:id="267" w:author="Gravendeel Barbara" w:date="2013-03-18T22:11:00Z">
        <w:r>
          <w:fldChar w:fldCharType="end"/>
        </w:r>
      </w:ins>
      <w:ins w:id="268" w:author="Gravendeel Barbara" w:date="2013-03-18T22:12:00Z">
        <w:r>
          <w:t>.</w:t>
        </w:r>
      </w:ins>
      <w:ins w:id="269" w:author="Gravendeel Barbara" w:date="2013-03-18T22:11:00Z">
        <w:r w:rsidRPr="00EE2CF8">
          <w:rPr>
            <w:lang w:val="en-US"/>
          </w:rPr>
          <w:t xml:space="preserve"> </w:t>
        </w:r>
      </w:ins>
    </w:p>
    <w:p w14:paraId="2E22AEC6" w14:textId="77777777" w:rsidR="00B477F6" w:rsidRPr="00EE2CF8" w:rsidRDefault="00B477F6" w:rsidP="00594B31">
      <w:pPr>
        <w:numPr>
          <w:ins w:id="270" w:author="Gravendeel Barbara" w:date="2013-03-18T16:32:00Z"/>
        </w:numPr>
        <w:rPr>
          <w:lang w:val="en-US"/>
        </w:rPr>
        <w:pPrChange w:id="271" w:author="Vos, R.A." w:date="2013-08-12T17:20:00Z">
          <w:pPr>
            <w:pStyle w:val="normal"/>
          </w:pPr>
        </w:pPrChange>
      </w:pPr>
    </w:p>
    <w:p w14:paraId="0397A106" w14:textId="77777777" w:rsidR="00B477F6" w:rsidRPr="00EE2CF8" w:rsidRDefault="00B477F6">
      <w:pPr>
        <w:pStyle w:val="Kop2"/>
        <w:rPr>
          <w:lang w:val="en-US"/>
        </w:rPr>
      </w:pPr>
      <w:bookmarkStart w:id="272" w:name="h.1tblj7ij0vst" w:colFirst="0" w:colLast="0"/>
      <w:bookmarkEnd w:id="272"/>
      <w:r w:rsidRPr="00EE2CF8">
        <w:rPr>
          <w:lang w:val="en-US"/>
        </w:rPr>
        <w:t>Keywords</w:t>
      </w:r>
    </w:p>
    <w:p w14:paraId="6B091468" w14:textId="77777777" w:rsidR="00B477F6" w:rsidRPr="00EE2CF8" w:rsidRDefault="00B477F6" w:rsidP="00594B31">
      <w:pPr>
        <w:rPr>
          <w:lang w:val="en-US"/>
        </w:rPr>
        <w:pPrChange w:id="273" w:author="Vos, R.A." w:date="2013-08-12T17:20:00Z">
          <w:pPr>
            <w:pStyle w:val="normal"/>
          </w:pPr>
        </w:pPrChange>
      </w:pPr>
      <w:del w:id="274" w:author="Gravendeel Barbara" w:date="2013-03-18T17:32:00Z">
        <w:r w:rsidRPr="00EE2CF8" w:rsidDel="009A2933">
          <w:rPr>
            <w:lang w:val="en-US"/>
          </w:rPr>
          <w:delText>Species identification</w:delText>
        </w:r>
      </w:del>
      <w:proofErr w:type="gramStart"/>
      <w:ins w:id="275" w:author="Gravendeel Barbara" w:date="2013-03-18T17:32:00Z">
        <w:r w:rsidRPr="00EE2CF8">
          <w:rPr>
            <w:lang w:val="en-US"/>
          </w:rPr>
          <w:t>Biodiversity informatics</w:t>
        </w:r>
      </w:ins>
      <w:r w:rsidRPr="00EE2CF8">
        <w:rPr>
          <w:lang w:val="en-US"/>
        </w:rPr>
        <w:t xml:space="preserve">; </w:t>
      </w:r>
      <w:ins w:id="276" w:author="Gravendeel Barbara" w:date="2013-03-18T17:33:00Z">
        <w:r w:rsidRPr="00EE2CF8">
          <w:rPr>
            <w:lang w:val="en-US"/>
          </w:rPr>
          <w:t>H</w:t>
        </w:r>
      </w:ins>
      <w:del w:id="277" w:author="Gravendeel Barbara" w:date="2013-03-18T17:33:00Z">
        <w:r w:rsidRPr="00EE2CF8" w:rsidDel="009A2933">
          <w:rPr>
            <w:lang w:val="en-US"/>
          </w:rPr>
          <w:delText>h</w:delText>
        </w:r>
      </w:del>
      <w:r w:rsidRPr="00EE2CF8">
        <w:rPr>
          <w:lang w:val="en-US"/>
        </w:rPr>
        <w:t xml:space="preserve">igh-throughput sequencing; </w:t>
      </w:r>
      <w:ins w:id="278" w:author="Gravendeel Barbara" w:date="2013-03-18T17:33:00Z">
        <w:r w:rsidRPr="00EE2CF8">
          <w:rPr>
            <w:lang w:val="en-US"/>
          </w:rPr>
          <w:t>Taxonomy</w:t>
        </w:r>
      </w:ins>
      <w:ins w:id="279" w:author="Gravendeel Barbara" w:date="2013-03-18T22:12:00Z">
        <w:r w:rsidRPr="00EE2CF8">
          <w:rPr>
            <w:lang w:val="en-US"/>
          </w:rPr>
          <w:t>; Wildlife Forensics</w:t>
        </w:r>
      </w:ins>
      <w:ins w:id="280" w:author="Gravendeel Barbara" w:date="2013-03-18T17:33:00Z">
        <w:r w:rsidRPr="00EE2CF8">
          <w:rPr>
            <w:lang w:val="en-US"/>
          </w:rPr>
          <w:t>.</w:t>
        </w:r>
      </w:ins>
      <w:proofErr w:type="gramEnd"/>
      <w:del w:id="281" w:author="Gravendeel Barbara" w:date="2013-03-18T17:32:00Z">
        <w:r w:rsidRPr="00EE2CF8" w:rsidDel="009A2933">
          <w:rPr>
            <w:lang w:val="en-US"/>
          </w:rPr>
          <w:delText>analysis pipeline; CITES</w:delText>
        </w:r>
      </w:del>
    </w:p>
    <w:p w14:paraId="5660C095" w14:textId="77777777" w:rsidR="00B477F6" w:rsidRPr="00EE2CF8" w:rsidRDefault="00B477F6">
      <w:pPr>
        <w:pStyle w:val="Kop2"/>
        <w:rPr>
          <w:lang w:val="en-US"/>
        </w:rPr>
      </w:pPr>
      <w:bookmarkStart w:id="282" w:name="h.hifi7vq9etlv" w:colFirst="0" w:colLast="0"/>
      <w:bookmarkEnd w:id="282"/>
      <w:del w:id="283" w:author="Gravendeel Barbara" w:date="2013-03-18T16:24:00Z">
        <w:r w:rsidRPr="00EE2CF8" w:rsidDel="009A2933">
          <w:rPr>
            <w:lang w:val="en-US"/>
          </w:rPr>
          <w:lastRenderedPageBreak/>
          <w:delText>Introduction</w:delText>
        </w:r>
      </w:del>
      <w:ins w:id="284" w:author="Gravendeel Barbara" w:date="2013-03-18T16:24:00Z">
        <w:r w:rsidRPr="00EE2CF8">
          <w:rPr>
            <w:lang w:val="en-US"/>
          </w:rPr>
          <w:t>Background</w:t>
        </w:r>
      </w:ins>
    </w:p>
    <w:p w14:paraId="58C8F60F" w14:textId="270DF706" w:rsidR="00B477F6" w:rsidRPr="00EE2CF8" w:rsidDel="00594B31" w:rsidRDefault="00B477F6" w:rsidP="00594B31">
      <w:pPr>
        <w:numPr>
          <w:ins w:id="285" w:author="Gravendeel Barbara" w:date="2013-03-18T22:24:00Z"/>
        </w:numPr>
        <w:rPr>
          <w:ins w:id="286" w:author="Gravendeel Barbara" w:date="2013-03-18T22:27:00Z"/>
          <w:del w:id="287" w:author="Vos, R.A." w:date="2013-08-12T17:18:00Z"/>
          <w:lang w:val="en-US"/>
        </w:rPr>
        <w:pPrChange w:id="288" w:author="Vos, R.A." w:date="2013-08-12T17:18:00Z">
          <w:pPr>
            <w:pStyle w:val="normal"/>
          </w:pPr>
        </w:pPrChange>
      </w:pPr>
      <w:r w:rsidRPr="00EE2CF8">
        <w:rPr>
          <w:lang w:val="en-US"/>
        </w:rPr>
        <w:t xml:space="preserve">The Convention on International Trade in Endangered Species </w:t>
      </w:r>
      <w:r>
        <w:rPr>
          <w:lang w:val="en-US"/>
        </w:rPr>
        <w:t>of Wild Fauna and Flora (CITES</w:t>
      </w:r>
      <w:r w:rsidRPr="00EE2CF8">
        <w:rPr>
          <w:lang w:val="en-US"/>
        </w:rPr>
        <w:t xml:space="preserve">) was </w:t>
      </w:r>
      <w:r>
        <w:rPr>
          <w:lang w:val="en-US"/>
        </w:rPr>
        <w:t>signed in 1973</w:t>
      </w:r>
      <w:r w:rsidRPr="00EE2CF8">
        <w:rPr>
          <w:lang w:val="en-US"/>
        </w:rPr>
        <w:t xml:space="preserve"> to control and regulate trade in endangered species. The convention produces </w:t>
      </w:r>
      <w:del w:id="289" w:author="Gravendeel Barbara" w:date="2013-03-18T22:17:00Z">
        <w:r w:rsidRPr="00EE2CF8" w:rsidDel="00FB55E6">
          <w:rPr>
            <w:lang w:val="en-US"/>
          </w:rPr>
          <w:delText>lists (“</w:delText>
        </w:r>
      </w:del>
      <w:r w:rsidRPr="00EE2CF8">
        <w:rPr>
          <w:lang w:val="en-US"/>
        </w:rPr>
        <w:t>appendices</w:t>
      </w:r>
      <w:ins w:id="290" w:author="Gravendeel Barbara" w:date="2013-03-18T22:17:00Z">
        <w:r w:rsidRPr="00EE2CF8">
          <w:rPr>
            <w:lang w:val="en-US"/>
          </w:rPr>
          <w:t xml:space="preserve"> on which</w:t>
        </w:r>
      </w:ins>
      <w:del w:id="291" w:author="Gravendeel Barbara" w:date="2013-03-18T22:17:00Z">
        <w:r w:rsidRPr="00EE2CF8" w:rsidDel="00FB55E6">
          <w:rPr>
            <w:lang w:val="en-US"/>
          </w:rPr>
          <w:delText>”)</w:delText>
        </w:r>
      </w:del>
      <w:r w:rsidRPr="00EE2CF8">
        <w:rPr>
          <w:lang w:val="en-US"/>
        </w:rPr>
        <w:t xml:space="preserve"> </w:t>
      </w:r>
      <w:del w:id="292" w:author="Gravendeel Barbara" w:date="2013-03-18T22:17:00Z">
        <w:r w:rsidRPr="00EE2CF8" w:rsidDel="00FB55E6">
          <w:rPr>
            <w:lang w:val="en-US"/>
          </w:rPr>
          <w:delText xml:space="preserve">of </w:delText>
        </w:r>
      </w:del>
      <w:r w:rsidRPr="00EE2CF8">
        <w:rPr>
          <w:lang w:val="en-US"/>
        </w:rPr>
        <w:t xml:space="preserve">species </w:t>
      </w:r>
      <w:ins w:id="293" w:author="Gravendeel Barbara" w:date="2013-03-18T22:17:00Z">
        <w:r w:rsidRPr="00EE2CF8">
          <w:rPr>
            <w:lang w:val="en-US"/>
          </w:rPr>
          <w:t xml:space="preserve">are listed </w:t>
        </w:r>
      </w:ins>
      <w:r w:rsidRPr="00EE2CF8">
        <w:rPr>
          <w:lang w:val="en-US"/>
        </w:rPr>
        <w:t xml:space="preserve">in which trade is tightly controlled or prohibited under strict legal sanction. </w:t>
      </w:r>
      <w:ins w:id="294" w:author="Gravendeel Barbara" w:date="2013-03-11T10:51:00Z">
        <w:r w:rsidRPr="00EE2CF8">
          <w:rPr>
            <w:lang w:val="en-US"/>
          </w:rPr>
          <w:t xml:space="preserve">These lists can be found on the </w:t>
        </w:r>
        <w:del w:id="295" w:author="Vos, R.A." w:date="2013-08-12T17:42:00Z">
          <w:r w:rsidRPr="00EE2CF8" w:rsidDel="00A20797">
            <w:rPr>
              <w:lang w:val="en-US"/>
            </w:rPr>
            <w:delText>internet</w:delText>
          </w:r>
        </w:del>
      </w:ins>
      <w:ins w:id="296" w:author="Vos, R.A." w:date="2013-08-12T17:42:00Z">
        <w:r w:rsidR="00A20797">
          <w:rPr>
            <w:lang w:val="en-US"/>
          </w:rPr>
          <w:t>Internet</w:t>
        </w:r>
      </w:ins>
      <w:ins w:id="297" w:author="Gravendeel Barbara" w:date="2013-03-11T10:51:00Z">
        <w:r w:rsidRPr="00EE2CF8">
          <w:rPr>
            <w:lang w:val="en-US"/>
          </w:rPr>
          <w:t xml:space="preserve"> as text (</w:t>
        </w:r>
        <w:proofErr w:type="spellStart"/>
        <w:r w:rsidRPr="00EE2CF8">
          <w:rPr>
            <w:lang w:val="en-US"/>
          </w:rPr>
          <w:t>pdf</w:t>
        </w:r>
      </w:ins>
      <w:proofErr w:type="spellEnd"/>
      <w:ins w:id="298" w:author="Vos, R.A." w:date="2013-03-19T14:55:00Z">
        <w:r w:rsidR="004B715C">
          <w:rPr>
            <w:lang w:val="en-US"/>
          </w:rPr>
          <w:t xml:space="preserve"> and html</w:t>
        </w:r>
      </w:ins>
      <w:ins w:id="299" w:author="Gravendeel Barbara" w:date="2013-03-11T10:51:00Z">
        <w:r w:rsidRPr="00EE2CF8">
          <w:rPr>
            <w:lang w:val="en-US"/>
          </w:rPr>
          <w:t>) documents</w:t>
        </w:r>
      </w:ins>
      <w:ins w:id="300" w:author="Gravendeel Barbara" w:date="2013-03-18T22:26:00Z">
        <w:r w:rsidRPr="00EE2CF8">
          <w:rPr>
            <w:lang w:val="en-US"/>
          </w:rPr>
          <w:t xml:space="preserve"> (www.cites.org/eng/app/index.php)</w:t>
        </w:r>
      </w:ins>
      <w:ins w:id="301" w:author="Gravendeel Barbara" w:date="2013-03-11T10:51:00Z">
        <w:r w:rsidRPr="00EE2CF8">
          <w:rPr>
            <w:lang w:val="en-US"/>
          </w:rPr>
          <w:t>.</w:t>
        </w:r>
      </w:ins>
      <w:ins w:id="302" w:author="Gravendeel Barbara" w:date="2013-03-18T22:17:00Z">
        <w:r w:rsidRPr="00EE2CF8">
          <w:rPr>
            <w:lang w:val="en-US"/>
          </w:rPr>
          <w:t xml:space="preserve"> </w:t>
        </w:r>
      </w:ins>
    </w:p>
    <w:p w14:paraId="309486CD" w14:textId="77777777" w:rsidR="00B477F6" w:rsidRPr="00EE2CF8" w:rsidRDefault="00B477F6" w:rsidP="00594B31">
      <w:pPr>
        <w:numPr>
          <w:ins w:id="303" w:author="Gravendeel Barbara" w:date="2013-03-18T22:24:00Z"/>
        </w:numPr>
        <w:rPr>
          <w:ins w:id="304" w:author="Gravendeel Barbara" w:date="2013-03-18T22:27:00Z"/>
          <w:lang w:val="en-US"/>
        </w:rPr>
        <w:pPrChange w:id="305" w:author="Vos, R.A." w:date="2013-08-12T17:18:00Z">
          <w:pPr>
            <w:pStyle w:val="normal"/>
          </w:pPr>
        </w:pPrChange>
      </w:pPr>
    </w:p>
    <w:p w14:paraId="4D0428C9" w14:textId="3B76E8EB" w:rsidR="00B477F6" w:rsidRPr="00EE2CF8" w:rsidDel="00594B31" w:rsidRDefault="00B477F6" w:rsidP="00594B31">
      <w:pPr>
        <w:numPr>
          <w:ins w:id="306" w:author="Gravendeel Barbara" w:date="2013-03-18T22:27:00Z"/>
        </w:numPr>
        <w:rPr>
          <w:ins w:id="307" w:author="Gravendeel Barbara" w:date="2013-03-18T22:28:00Z"/>
          <w:del w:id="308" w:author="Vos, R.A." w:date="2013-08-12T17:18:00Z"/>
          <w:lang w:val="en-US"/>
        </w:rPr>
        <w:pPrChange w:id="309" w:author="Vos, R.A." w:date="2013-08-12T17:18:00Z">
          <w:pPr>
            <w:pStyle w:val="normal"/>
            <w:ind w:firstLine="720"/>
          </w:pPr>
        </w:pPrChange>
      </w:pPr>
      <w:ins w:id="310" w:author="Gravendeel Barbara" w:date="2013-03-18T22:24:00Z">
        <w:r w:rsidRPr="00EE2CF8">
          <w:rPr>
            <w:lang w:val="en-US"/>
          </w:rPr>
          <w:t>Control in trade of CITES</w:t>
        </w:r>
        <w:del w:id="311" w:author="Vos, R.A." w:date="2013-08-12T17:43:00Z">
          <w:r w:rsidRPr="00EE2CF8" w:rsidDel="00A20797">
            <w:rPr>
              <w:lang w:val="en-US"/>
            </w:rPr>
            <w:delText xml:space="preserve"> </w:delText>
          </w:r>
        </w:del>
      </w:ins>
      <w:ins w:id="312" w:author="Vos, R.A." w:date="2013-08-12T17:43:00Z">
        <w:r w:rsidR="00A20797">
          <w:rPr>
            <w:lang w:val="en-US"/>
          </w:rPr>
          <w:t>-</w:t>
        </w:r>
      </w:ins>
      <w:ins w:id="313" w:author="Gravendeel Barbara" w:date="2013-03-18T22:24:00Z">
        <w:r w:rsidRPr="00EE2CF8">
          <w:rPr>
            <w:lang w:val="en-US"/>
          </w:rPr>
          <w:t xml:space="preserve">listed species is challenging when parts like </w:t>
        </w:r>
      </w:ins>
      <w:ins w:id="314" w:author="Gravendeel Barbara" w:date="2013-03-18T22:28:00Z">
        <w:r w:rsidRPr="00EE2CF8">
          <w:rPr>
            <w:lang w:val="en-US"/>
          </w:rPr>
          <w:t xml:space="preserve">antlers, horns, </w:t>
        </w:r>
      </w:ins>
      <w:del w:id="315" w:author="Gravendeel Barbara" w:date="2013-03-18T22:17:00Z">
        <w:r w:rsidRPr="00EE2CF8" w:rsidDel="00FB55E6">
          <w:rPr>
            <w:lang w:val="en-US"/>
          </w:rPr>
          <w:delText>Materials</w:delText>
        </w:r>
      </w:del>
      <w:del w:id="316" w:author="Gravendeel Barbara" w:date="2013-03-18T22:25:00Z">
        <w:r w:rsidRPr="00EE2CF8" w:rsidDel="00FB55E6">
          <w:rPr>
            <w:lang w:val="en-US"/>
          </w:rPr>
          <w:delText xml:space="preserve"> obtained from species listed in CITES appendices, such as </w:delText>
        </w:r>
      </w:del>
      <w:ins w:id="317" w:author="Gravendeel Barbara" w:date="2013-03-18T22:17:00Z">
        <w:r w:rsidRPr="00EE2CF8">
          <w:rPr>
            <w:lang w:val="en-US"/>
          </w:rPr>
          <w:t xml:space="preserve">leaves, </w:t>
        </w:r>
      </w:ins>
      <w:ins w:id="318" w:author="Gravendeel Barbara" w:date="2013-03-18T22:27:00Z">
        <w:r w:rsidRPr="00EE2CF8">
          <w:rPr>
            <w:lang w:val="en-US"/>
          </w:rPr>
          <w:t xml:space="preserve">rhizomes, </w:t>
        </w:r>
      </w:ins>
      <w:ins w:id="319" w:author="Gravendeel Barbara" w:date="2013-03-19T11:59:00Z">
        <w:r w:rsidRPr="00EE2CF8">
          <w:rPr>
            <w:lang w:val="en-US"/>
          </w:rPr>
          <w:t xml:space="preserve">roots, </w:t>
        </w:r>
      </w:ins>
      <w:ins w:id="320" w:author="Gravendeel Barbara" w:date="2013-03-18T22:17:00Z">
        <w:r w:rsidRPr="00EE2CF8">
          <w:rPr>
            <w:lang w:val="en-US"/>
          </w:rPr>
          <w:t xml:space="preserve">stems or </w:t>
        </w:r>
      </w:ins>
      <w:ins w:id="321" w:author="Gravendeel Barbara" w:date="2013-03-18T22:28:00Z">
        <w:r w:rsidRPr="00EE2CF8">
          <w:rPr>
            <w:lang w:val="en-US"/>
          </w:rPr>
          <w:t>tails</w:t>
        </w:r>
      </w:ins>
      <w:ins w:id="322" w:author="Gravendeel Barbara" w:date="2013-03-18T22:17:00Z">
        <w:r w:rsidRPr="00EE2CF8">
          <w:rPr>
            <w:lang w:val="en-US"/>
          </w:rPr>
          <w:t xml:space="preserve"> are </w:t>
        </w:r>
      </w:ins>
      <w:del w:id="323" w:author="Gravendeel Barbara" w:date="2013-03-18T22:25:00Z">
        <w:r w:rsidRPr="00EE2CF8" w:rsidDel="00FB55E6">
          <w:rPr>
            <w:lang w:val="en-US"/>
          </w:rPr>
          <w:delText>endangered orchid</w:delText>
        </w:r>
      </w:del>
      <w:del w:id="324" w:author="Gravendeel Barbara" w:date="2013-03-15T15:37:00Z">
        <w:r w:rsidRPr="00EE2CF8" w:rsidDel="00B86ECF">
          <w:rPr>
            <w:lang w:val="en-US"/>
          </w:rPr>
          <w:delText>s</w:delText>
        </w:r>
      </w:del>
      <w:del w:id="325" w:author="Gravendeel Barbara" w:date="2013-03-18T22:25:00Z">
        <w:r w:rsidRPr="00EE2CF8" w:rsidDel="00FB55E6">
          <w:rPr>
            <w:lang w:val="en-US"/>
          </w:rPr>
          <w:delText xml:space="preserve">, are often </w:delText>
        </w:r>
      </w:del>
      <w:r w:rsidRPr="00EE2CF8">
        <w:rPr>
          <w:lang w:val="en-US"/>
        </w:rPr>
        <w:t>used in</w:t>
      </w:r>
      <w:ins w:id="326" w:author="Gravendeel Barbara" w:date="2013-03-18T22:27:00Z">
        <w:r w:rsidRPr="00EE2CF8">
          <w:rPr>
            <w:lang w:val="en-US"/>
          </w:rPr>
          <w:t xml:space="preserve"> </w:t>
        </w:r>
      </w:ins>
      <w:del w:id="327" w:author="Gravendeel Barbara" w:date="2013-03-18T22:27:00Z">
        <w:r w:rsidRPr="00EE2CF8" w:rsidDel="00FB55E6">
          <w:rPr>
            <w:lang w:val="en-US"/>
          </w:rPr>
          <w:delText xml:space="preserve"> herbal </w:delText>
        </w:r>
      </w:del>
      <w:r w:rsidRPr="00EE2CF8">
        <w:rPr>
          <w:lang w:val="en-US"/>
        </w:rPr>
        <w:t xml:space="preserve">mixtures such as traditional Chinese medicines (TCMs). During </w:t>
      </w:r>
      <w:del w:id="328" w:author="Gravendeel Barbara" w:date="2013-03-11T10:53:00Z">
        <w:r w:rsidRPr="00EE2CF8" w:rsidDel="00547892">
          <w:rPr>
            <w:lang w:val="en-US"/>
          </w:rPr>
          <w:delText xml:space="preserve">the </w:delText>
        </w:r>
      </w:del>
      <w:r w:rsidRPr="00EE2CF8">
        <w:rPr>
          <w:lang w:val="en-US"/>
        </w:rPr>
        <w:t>manufactur</w:t>
      </w:r>
      <w:ins w:id="329" w:author="Gravendeel Barbara" w:date="2013-03-11T10:53:00Z">
        <w:r w:rsidRPr="00EE2CF8">
          <w:rPr>
            <w:lang w:val="en-US"/>
          </w:rPr>
          <w:t>ing</w:t>
        </w:r>
      </w:ins>
      <w:ins w:id="330" w:author="Gravendeel Barbara" w:date="2013-03-18T22:34:00Z">
        <w:r w:rsidRPr="00EE2CF8">
          <w:rPr>
            <w:lang w:val="en-US"/>
          </w:rPr>
          <w:t xml:space="preserve"> of TCMs</w:t>
        </w:r>
      </w:ins>
      <w:ins w:id="331" w:author="Gravendeel Barbara" w:date="2013-03-11T10:53:00Z">
        <w:r w:rsidRPr="00EE2CF8">
          <w:rPr>
            <w:lang w:val="en-US"/>
          </w:rPr>
          <w:t xml:space="preserve">, </w:t>
        </w:r>
      </w:ins>
      <w:ins w:id="332" w:author="Gravendeel Barbara" w:date="2013-03-18T22:34:00Z">
        <w:r w:rsidRPr="00EE2CF8">
          <w:rPr>
            <w:lang w:val="en-US"/>
          </w:rPr>
          <w:t>parts</w:t>
        </w:r>
      </w:ins>
      <w:ins w:id="333" w:author="Gravendeel Barbara" w:date="2013-03-18T22:52:00Z">
        <w:r w:rsidRPr="00EE2CF8">
          <w:rPr>
            <w:lang w:val="en-US"/>
          </w:rPr>
          <w:t xml:space="preserve"> </w:t>
        </w:r>
      </w:ins>
      <w:del w:id="334" w:author="Gravendeel Barbara" w:date="2013-03-11T10:53:00Z">
        <w:r w:rsidRPr="00EE2CF8" w:rsidDel="00547892">
          <w:rPr>
            <w:lang w:val="en-US"/>
          </w:rPr>
          <w:delText>e</w:delText>
        </w:r>
      </w:del>
      <w:del w:id="335" w:author="Gravendeel Barbara" w:date="2013-03-18T22:52:00Z">
        <w:r w:rsidRPr="00EE2CF8" w:rsidDel="00FB55E6">
          <w:rPr>
            <w:lang w:val="en-US"/>
          </w:rPr>
          <w:delText xml:space="preserve"> </w:delText>
        </w:r>
      </w:del>
      <w:del w:id="336" w:author="Gravendeel Barbara" w:date="2013-03-11T10:53:00Z">
        <w:r w:rsidRPr="00EE2CF8" w:rsidDel="00547892">
          <w:rPr>
            <w:lang w:val="en-US"/>
          </w:rPr>
          <w:delText xml:space="preserve">of such mixtures the biological contents, </w:delText>
        </w:r>
      </w:del>
      <w:del w:id="337" w:author="Gravendeel Barbara" w:date="2013-03-18T22:28:00Z">
        <w:r w:rsidRPr="00EE2CF8" w:rsidDel="00FB55E6">
          <w:rPr>
            <w:lang w:val="en-US"/>
          </w:rPr>
          <w:delText xml:space="preserve">plant </w:delText>
        </w:r>
      </w:del>
      <w:del w:id="338" w:author="Gravendeel Barbara" w:date="2013-03-18T22:34:00Z">
        <w:r w:rsidRPr="00EE2CF8" w:rsidDel="00FB55E6">
          <w:rPr>
            <w:lang w:val="en-US"/>
          </w:rPr>
          <w:delText>materials</w:delText>
        </w:r>
      </w:del>
      <w:del w:id="339" w:author="Gravendeel Barbara" w:date="2013-03-11T10:53:00Z">
        <w:r w:rsidRPr="00EE2CF8" w:rsidDel="00547892">
          <w:rPr>
            <w:lang w:val="en-US"/>
          </w:rPr>
          <w:delText>,</w:delText>
        </w:r>
      </w:del>
      <w:del w:id="340" w:author="Gravendeel Barbara" w:date="2013-03-18T22:52:00Z">
        <w:r w:rsidRPr="00EE2CF8" w:rsidDel="00FB55E6">
          <w:rPr>
            <w:lang w:val="en-US"/>
          </w:rPr>
          <w:delText xml:space="preserve"> </w:delText>
        </w:r>
      </w:del>
      <w:r w:rsidRPr="00EE2CF8">
        <w:rPr>
          <w:lang w:val="en-US"/>
        </w:rPr>
        <w:t xml:space="preserve">are </w:t>
      </w:r>
      <w:ins w:id="341" w:author="Gravendeel Barbara" w:date="2013-03-18T22:25:00Z">
        <w:r w:rsidRPr="00EE2CF8">
          <w:rPr>
            <w:lang w:val="en-US"/>
          </w:rPr>
          <w:t xml:space="preserve">often </w:t>
        </w:r>
      </w:ins>
      <w:r w:rsidRPr="00EE2CF8">
        <w:rPr>
          <w:lang w:val="en-US"/>
        </w:rPr>
        <w:t xml:space="preserve">processed (ground, </w:t>
      </w:r>
      <w:ins w:id="342" w:author="Gravendeel Barbara" w:date="2013-03-11T10:55:00Z">
        <w:r w:rsidRPr="00EE2CF8">
          <w:rPr>
            <w:lang w:val="en-US"/>
          </w:rPr>
          <w:t>heated</w:t>
        </w:r>
      </w:ins>
      <w:del w:id="343" w:author="Gravendeel Barbara" w:date="2013-03-11T10:55:00Z">
        <w:r w:rsidRPr="00EE2CF8" w:rsidDel="00547892">
          <w:rPr>
            <w:lang w:val="en-US"/>
          </w:rPr>
          <w:delText>cooked</w:delText>
        </w:r>
      </w:del>
      <w:r w:rsidRPr="00EE2CF8">
        <w:rPr>
          <w:lang w:val="en-US"/>
        </w:rPr>
        <w:t xml:space="preserve">, dried, </w:t>
      </w:r>
      <w:ins w:id="344" w:author="Gravendeel Barbara" w:date="2013-03-18T22:28:00Z">
        <w:r w:rsidRPr="00EE2CF8">
          <w:rPr>
            <w:lang w:val="en-US"/>
          </w:rPr>
          <w:t xml:space="preserve">or </w:t>
        </w:r>
      </w:ins>
      <w:r w:rsidRPr="00EE2CF8">
        <w:rPr>
          <w:lang w:val="en-US"/>
        </w:rPr>
        <w:t xml:space="preserve">blended with other products), which </w:t>
      </w:r>
      <w:del w:id="345" w:author="Gravendeel Barbara" w:date="2013-03-15T15:51:00Z">
        <w:r w:rsidRPr="00EE2CF8" w:rsidDel="00B86ECF">
          <w:rPr>
            <w:lang w:val="en-US"/>
          </w:rPr>
          <w:delText xml:space="preserve">can </w:delText>
        </w:r>
      </w:del>
      <w:r w:rsidRPr="00EE2CF8">
        <w:rPr>
          <w:lang w:val="en-US"/>
        </w:rPr>
        <w:t>make</w:t>
      </w:r>
      <w:ins w:id="346" w:author="Gravendeel Barbara" w:date="2013-03-15T15:51:00Z">
        <w:r w:rsidRPr="00EE2CF8">
          <w:rPr>
            <w:lang w:val="en-US"/>
          </w:rPr>
          <w:t>s species</w:t>
        </w:r>
      </w:ins>
      <w:r w:rsidRPr="00EE2CF8">
        <w:rPr>
          <w:lang w:val="en-US"/>
        </w:rPr>
        <w:t xml:space="preserve"> identification based on </w:t>
      </w:r>
      <w:ins w:id="347" w:author="Gravendeel Barbara" w:date="2013-03-11T10:54:00Z">
        <w:r w:rsidRPr="00EE2CF8">
          <w:rPr>
            <w:lang w:val="en-US"/>
          </w:rPr>
          <w:t xml:space="preserve">chemical, </w:t>
        </w:r>
      </w:ins>
      <w:r w:rsidRPr="00EE2CF8">
        <w:rPr>
          <w:lang w:val="en-US"/>
        </w:rPr>
        <w:t xml:space="preserve">chromatographic </w:t>
      </w:r>
      <w:ins w:id="348" w:author="Gravendeel Barbara" w:date="2013-03-11T10:54:00Z">
        <w:r w:rsidRPr="00EE2CF8">
          <w:rPr>
            <w:lang w:val="en-US"/>
          </w:rPr>
          <w:t xml:space="preserve">or morphological </w:t>
        </w:r>
      </w:ins>
      <w:r w:rsidRPr="00EE2CF8">
        <w:rPr>
          <w:lang w:val="en-US"/>
        </w:rPr>
        <w:t xml:space="preserve">methods </w:t>
      </w:r>
      <w:ins w:id="349" w:author="Gravendeel Barbara" w:date="2013-03-11T10:54:00Z">
        <w:r w:rsidRPr="00EE2CF8">
          <w:rPr>
            <w:lang w:val="en-US"/>
          </w:rPr>
          <w:t>challenging</w:t>
        </w:r>
      </w:ins>
      <w:del w:id="350" w:author="Gravendeel Barbara" w:date="2013-03-11T10:54:00Z">
        <w:r w:rsidRPr="00EE2CF8" w:rsidDel="00547892">
          <w:rPr>
            <w:lang w:val="en-US"/>
          </w:rPr>
          <w:delText>difficult</w:delText>
        </w:r>
      </w:del>
      <w:r w:rsidRPr="00EE2CF8">
        <w:rPr>
          <w:lang w:val="en-US"/>
        </w:rPr>
        <w:t xml:space="preserve"> </w:t>
      </w:r>
      <w:r>
        <w:rPr>
          <w:lang w:val="en-US"/>
        </w:rPr>
        <w:fldChar w:fldCharType="begin" w:fldLock="1"/>
      </w:r>
      <w:r>
        <w:rPr>
          <w:lang w:val="en-US"/>
        </w:rPr>
        <w:instrText>ADDIN CSL_CITATION { "citationItems" : [ { "id" : "ITEM-1", "itemData" : { "author" : [ { "dropping-particle" : "", "family" : "Coghlan", "given" : "Megan L.", "non-dropping-particle" : "", "parse-names" : false, "suffix" : "" }, { "dropping-particle" : "", "family" : "Haile", "given" : "James", "non-dropping-particle" : "", "parse-names" : false, "suffix" : "" }, { "dropping-particle" : "", "family" : "Houston", "given" : "Jayne", "non-dropping-particle" : "", "parse-names" : false, "suffix" : "" }, { "dropping-particle" : "", "family" : "Murray", "given" : "D\u00e1ith\u00ed C.", "non-dropping-particle" : "", "parse-names" : false, "suffix" : "" }, { "dropping-particle" : "", "family" : "White", "given" : "Nicole E.", "non-dropping-particle" : "", "parse-names" : false, "suffix" : "" }, { "dropping-particle" : "", "family" : "Moolhuijzen", "given" : "Paula", "non-dropping-particle" : "", "parse-names" : false, "suffix" : "" }, { "dropping-particle" : "", "family" : "Bellgard", "given" : "Matthew I.", "non-dropping-particle" : "", "parse-names" : false, "suffix" : "" }, { "dropping-particle" : "", "family" : "Bunce", "given" : "Michael", "non-dropping-particle" : "", "parse-names" : false, "suffix" : "" } ], "container-title" : "PLoS Genetics", "id" : "ITEM-1", "issue" : "4", "issued" : { "date-parts" : [ [ "2012" ] ] }, "title" : "Deep Sequencing of Plant and Animal DNA Contained\nwithin Traditional Chinese Medicines Reveals Legality\nIssues and Health Safety Concerns", "type" : "article-journal", "volume" : "8" }, "uris" : [ "http://www.mendeley.com/documents/?uuid=7dee7b5c-9e56-4430-8c62-95bdc0557eb1" ] } ], "mendeley" : { "previouslyFormattedCitation" : "(Coghlan et al., 2012)" }, "properties" : { "noteIndex" : 0 }, "schema" : "https://github.com/citation-style-language/schema/raw/master/csl-citation.json" }</w:instrText>
      </w:r>
      <w:r>
        <w:rPr>
          <w:lang w:val="en-US"/>
        </w:rPr>
        <w:fldChar w:fldCharType="separate"/>
      </w:r>
      <w:r w:rsidRPr="00CA1BB4">
        <w:rPr>
          <w:noProof/>
          <w:lang w:val="en-US"/>
        </w:rPr>
        <w:t>(Coghlan et al., 2012</w:t>
      </w:r>
      <w:ins w:id="351" w:author="Gravendeel Barbara" w:date="2013-03-11T10:54:00Z">
        <w:r w:rsidRPr="00CA1BB4">
          <w:rPr>
            <w:noProof/>
            <w:lang w:val="en-US"/>
          </w:rPr>
          <w:t>; Gathier et al. 2013</w:t>
        </w:r>
      </w:ins>
      <w:r w:rsidRPr="00CA1BB4">
        <w:rPr>
          <w:noProof/>
          <w:lang w:val="en-US"/>
        </w:rPr>
        <w:t>)</w:t>
      </w:r>
      <w:r>
        <w:rPr>
          <w:lang w:val="en-US"/>
        </w:rPr>
        <w:fldChar w:fldCharType="end"/>
      </w:r>
      <w:r w:rsidRPr="00EE2CF8">
        <w:rPr>
          <w:lang w:val="en-US"/>
        </w:rPr>
        <w:t xml:space="preserve">. </w:t>
      </w:r>
      <w:ins w:id="352" w:author="Vos, R.A." w:date="2013-08-12T17:43:00Z">
        <w:r w:rsidR="00A20797">
          <w:rPr>
            <w:lang w:val="en-US"/>
          </w:rPr>
          <w:t>In addition, l</w:t>
        </w:r>
      </w:ins>
      <w:ins w:id="353" w:author="Gravendeel Barbara" w:date="2013-03-18T22:34:00Z">
        <w:del w:id="354" w:author="Vos, R.A." w:date="2013-08-12T17:43:00Z">
          <w:r w:rsidRPr="00EE2CF8" w:rsidDel="00A20797">
            <w:rPr>
              <w:lang w:val="en-US"/>
            </w:rPr>
            <w:delText>L</w:delText>
          </w:r>
        </w:del>
        <w:proofErr w:type="gramStart"/>
        <w:r w:rsidRPr="00EE2CF8">
          <w:rPr>
            <w:lang w:val="en-US"/>
          </w:rPr>
          <w:t>abels</w:t>
        </w:r>
        <w:proofErr w:type="gramEnd"/>
        <w:r w:rsidRPr="00EE2CF8">
          <w:rPr>
            <w:lang w:val="en-US"/>
          </w:rPr>
          <w:t xml:space="preserve"> often do not provide sufficient warranties about the actual content of a product</w:t>
        </w:r>
      </w:ins>
      <w:ins w:id="355" w:author="Gravendeel Barbara" w:date="2013-03-18T22:46:00Z">
        <w:del w:id="356" w:author="Vos, R.A." w:date="2013-08-12T17:43:00Z">
          <w:r w:rsidRPr="00EE2CF8" w:rsidDel="00A20797">
            <w:rPr>
              <w:lang w:val="en-US"/>
            </w:rPr>
            <w:delText xml:space="preserve"> either</w:delText>
          </w:r>
        </w:del>
      </w:ins>
      <w:ins w:id="357" w:author="Gravendeel Barbara" w:date="2013-03-18T22:34:00Z">
        <w:r w:rsidRPr="00EE2CF8">
          <w:rPr>
            <w:lang w:val="en-US"/>
          </w:rPr>
          <w:t>. New methods are therefore needed to protect both consumers and producers from fraud</w:t>
        </w:r>
        <w:del w:id="358" w:author="Vos, R.A." w:date="2013-08-12T17:43:00Z">
          <w:r w:rsidRPr="00EE2CF8" w:rsidDel="00A20797">
            <w:rPr>
              <w:lang w:val="en-US"/>
            </w:rPr>
            <w:delText>s</w:delText>
          </w:r>
        </w:del>
        <w:r w:rsidRPr="00EE2CF8">
          <w:rPr>
            <w:lang w:val="en-US"/>
          </w:rPr>
          <w:t>, and endangered species from over-exploitation.</w:t>
        </w:r>
      </w:ins>
    </w:p>
    <w:p w14:paraId="339D7758" w14:textId="77777777" w:rsidR="00B477F6" w:rsidRPr="00EE2CF8" w:rsidRDefault="00B477F6" w:rsidP="00594B31">
      <w:pPr>
        <w:numPr>
          <w:ins w:id="359" w:author="Gravendeel Barbara" w:date="2013-03-18T22:27:00Z"/>
        </w:numPr>
        <w:rPr>
          <w:ins w:id="360" w:author="Gravendeel Barbara" w:date="2013-03-18T22:28:00Z"/>
          <w:lang w:val="en-US"/>
        </w:rPr>
        <w:pPrChange w:id="361" w:author="Vos, R.A." w:date="2013-08-12T17:18:00Z">
          <w:pPr>
            <w:pStyle w:val="normal"/>
            <w:ind w:firstLine="720"/>
          </w:pPr>
        </w:pPrChange>
      </w:pPr>
    </w:p>
    <w:p w14:paraId="3AF83A05" w14:textId="2EDAC81F" w:rsidR="00B477F6" w:rsidRPr="00EE2CF8" w:rsidDel="00594B31" w:rsidRDefault="00B477F6" w:rsidP="00594B31">
      <w:pPr>
        <w:numPr>
          <w:ins w:id="362" w:author="Gravendeel Barbara" w:date="2013-03-18T22:27:00Z"/>
        </w:numPr>
        <w:rPr>
          <w:ins w:id="363" w:author="Gravendeel Barbara" w:date="2013-03-18T22:29:00Z"/>
          <w:del w:id="364" w:author="Vos, R.A." w:date="2013-08-12T17:21:00Z"/>
          <w:lang w:val="en-US"/>
        </w:rPr>
        <w:pPrChange w:id="365" w:author="Vos, R.A." w:date="2013-08-12T17:18:00Z">
          <w:pPr>
            <w:pStyle w:val="normal"/>
            <w:ind w:firstLine="720"/>
          </w:pPr>
        </w:pPrChange>
      </w:pPr>
      <w:r w:rsidRPr="00EE2CF8">
        <w:rPr>
          <w:lang w:val="en-US"/>
        </w:rPr>
        <w:t xml:space="preserve">DNA barcoding </w:t>
      </w:r>
      <w:r>
        <w:rPr>
          <w:lang w:val="en-US"/>
        </w:rPr>
        <w:fldChar w:fldCharType="begin" w:fldLock="1"/>
      </w:r>
      <w:r>
        <w:rPr>
          <w:lang w:val="en-US"/>
        </w:rPr>
        <w:instrText>ADDIN CSL_CITATION { "citationItems" : [ { "id" : "ITEM-1", "itemData" : { "DOI" : "10.1098/rstb.2005.1730", "abstract" : "An international consortium of major natural history museums, herbaria and other organizations has launched an ambitious project, the 'Barcode of Life Initiative', to promote a process enabling the rapid and inexpensive identification of the estimated 10 million species on Earth. DNA barcoding is a diagnostic technique in which short DNA sequence(s) can be used for species identification. The first international scientific conference on Barcoding of Life was held at the Natural History Museum in London in February 2005, and here we review the scientific challenges discussed during this conference and in previous publications. Although still controversial, the scientific benefits of DNA barcoding include: (i) enabling species identification, including any life stage or fragment, (ii) facilitating species discoveries based on cluster analyses of gene sequences (e.g. cox1 = CO1, in animals), (iii) promoting development of handheld DNA sequencing technology that can be applied in the field for biodiversity inventories and (iv) providing insight into the diversity of life.", "author" : [ { "dropping-particle" : "", "family" : "Savolainen", "given" : "Vincent", "non-dropping-particle" : "", "parse-names" : false, "suffix" : "" }, { "dropping-particle" : "", "family" : "Cowan", "given" : "Robyn S", "non-dropping-particle" : "", "parse-names" : false, "suffix" : "" }, { "dropping-particle" : "", "family" : "Vogler", "given" : "Alfried P", "non-dropping-particle" : "", "parse-names" : false, "suffix" : "" }, { "dropping-particle" : "", "family" : "Roderick", "given" : "George K", "non-dropping-particle" : "", "parse-names" : false, "suffix" : "" }, { "dropping-particle" : "", "family" : "Lane", "given" : "Richard", "non-dropping-particle" : "", "parse-names" : false, "suffix" : "" } ], "container-title" : "Society", "id" : "ITEM-1", "issue" : "September", "issued" : { "date-parts" : [ [ "2005" ] ] }, "page" : "1805-1811", "title" : "Towards writing the encyclopaedia of life : an introduction to DNA barcoding", "type" : "article-journal", "volume" : "360" }, "uris" : [ "http://www.mendeley.com/documents/?uuid=75d83e7d-9198-46fc-97d7-64d314f9e172" ] } ], "mendeley" : { "previouslyFormattedCitation" : "(Savolainen, Cowan, Vogler, Roderick, &amp; Lane, 2005)" }, "properties" : { "noteIndex" : 0 }, "schema" : "https://github.com/citation-style-language/schema/raw/master/csl-citation.json" }</w:instrText>
      </w:r>
      <w:r>
        <w:rPr>
          <w:lang w:val="en-US"/>
        </w:rPr>
        <w:fldChar w:fldCharType="separate"/>
      </w:r>
      <w:r w:rsidRPr="00CA1BB4">
        <w:rPr>
          <w:noProof/>
          <w:lang w:val="en-US"/>
        </w:rPr>
        <w:t>(Savolainen, Cowan, Vogler, Roderick, &amp; Lane, 2005)</w:t>
      </w:r>
      <w:r>
        <w:rPr>
          <w:lang w:val="en-US"/>
        </w:rPr>
        <w:fldChar w:fldCharType="end"/>
      </w:r>
      <w:r w:rsidRPr="00EE2CF8">
        <w:rPr>
          <w:lang w:val="en-US"/>
        </w:rPr>
        <w:t xml:space="preserve"> is a powerful</w:t>
      </w:r>
      <w:ins w:id="366" w:author="Gravendeel Barbara" w:date="2013-03-18T22:25:00Z">
        <w:r w:rsidRPr="00EE2CF8">
          <w:rPr>
            <w:lang w:val="en-US"/>
          </w:rPr>
          <w:t xml:space="preserve"> new</w:t>
        </w:r>
      </w:ins>
      <w:r w:rsidRPr="00EE2CF8">
        <w:rPr>
          <w:lang w:val="en-US"/>
        </w:rPr>
        <w:t xml:space="preserve"> tool </w:t>
      </w:r>
      <w:ins w:id="367" w:author="Gravendeel Barbara" w:date="2013-03-18T22:25:00Z">
        <w:r w:rsidRPr="00EE2CF8">
          <w:rPr>
            <w:lang w:val="en-US"/>
          </w:rPr>
          <w:t>for the emerging field of wildlife forensics.</w:t>
        </w:r>
      </w:ins>
      <w:ins w:id="368" w:author="Gravendeel Barbara" w:date="2013-03-18T22:28:00Z">
        <w:r w:rsidRPr="00EE2CF8">
          <w:rPr>
            <w:lang w:val="en-US"/>
          </w:rPr>
          <w:t xml:space="preserve"> </w:t>
        </w:r>
        <w:proofErr w:type="gramStart"/>
        <w:r w:rsidRPr="00EE2CF8">
          <w:rPr>
            <w:lang w:val="en-US"/>
          </w:rPr>
          <w:t>S</w:t>
        </w:r>
      </w:ins>
      <w:del w:id="369" w:author="Gravendeel Barbara" w:date="2013-03-18T22:28:00Z">
        <w:r w:rsidRPr="00EE2CF8" w:rsidDel="00FB55E6">
          <w:rPr>
            <w:lang w:val="en-US"/>
          </w:rPr>
          <w:delText xml:space="preserve">whereby the </w:delText>
        </w:r>
      </w:del>
      <w:ins w:id="370" w:author="Gravendeel Barbara" w:date="2013-03-15T15:38:00Z">
        <w:r w:rsidRPr="00EE2CF8">
          <w:rPr>
            <w:lang w:val="en-US"/>
          </w:rPr>
          <w:t xml:space="preserve">pecies </w:t>
        </w:r>
      </w:ins>
      <w:r w:rsidRPr="00EE2CF8">
        <w:rPr>
          <w:lang w:val="en-US"/>
        </w:rPr>
        <w:t>composition of</w:t>
      </w:r>
      <w:ins w:id="371" w:author="Gravendeel Barbara" w:date="2013-03-18T22:29:00Z">
        <w:r w:rsidRPr="00EE2CF8">
          <w:rPr>
            <w:lang w:val="en-US"/>
          </w:rPr>
          <w:t xml:space="preserve"> </w:t>
        </w:r>
      </w:ins>
      <w:del w:id="372" w:author="Gravendeel Barbara" w:date="2013-03-18T22:29:00Z">
        <w:r w:rsidRPr="00EE2CF8" w:rsidDel="00FB55E6">
          <w:rPr>
            <w:lang w:val="en-US"/>
          </w:rPr>
          <w:delText xml:space="preserve"> such</w:delText>
        </w:r>
      </w:del>
      <w:del w:id="373" w:author="Gravendeel Barbara" w:date="2013-03-18T22:28:00Z">
        <w:r w:rsidRPr="00EE2CF8" w:rsidDel="00FB55E6">
          <w:rPr>
            <w:lang w:val="en-US"/>
          </w:rPr>
          <w:delText xml:space="preserve"> </w:delText>
        </w:r>
      </w:del>
      <w:r w:rsidRPr="00EE2CF8">
        <w:rPr>
          <w:lang w:val="en-US"/>
        </w:rPr>
        <w:t>mixtures can be retrieved by sequencing a variable marker of the genome</w:t>
      </w:r>
      <w:proofErr w:type="gramEnd"/>
      <w:ins w:id="374" w:author="Gravendeel Barbara" w:date="2013-03-18T22:42:00Z">
        <w:r w:rsidRPr="00EE2CF8">
          <w:rPr>
            <w:lang w:val="en-US"/>
          </w:rPr>
          <w:t xml:space="preserve">. For animals, the mitochondrial </w:t>
        </w:r>
        <w:r w:rsidRPr="00B477F6">
          <w:rPr>
            <w:i/>
            <w:sz w:val="22"/>
            <w:lang w:val="en-US"/>
            <w:rPrChange w:id="375" w:author="Gravendeel Barbara" w:date="2013-03-18T22:45:00Z">
              <w:rPr>
                <w:b/>
                <w:sz w:val="28"/>
                <w:lang w:val="en-US"/>
              </w:rPr>
            </w:rPrChange>
          </w:rPr>
          <w:t>COI</w:t>
        </w:r>
        <w:r w:rsidRPr="00EE2CF8">
          <w:rPr>
            <w:lang w:val="en-US"/>
          </w:rPr>
          <w:t xml:space="preserve"> marker is frequently used. For plants, next to the official Barcode of Life (</w:t>
        </w:r>
        <w:proofErr w:type="spellStart"/>
        <w:r w:rsidRPr="00EE2CF8">
          <w:rPr>
            <w:lang w:val="en-US"/>
          </w:rPr>
          <w:t>BoLD</w:t>
        </w:r>
        <w:proofErr w:type="spellEnd"/>
        <w:r w:rsidRPr="00EE2CF8">
          <w:rPr>
            <w:lang w:val="en-US"/>
          </w:rPr>
          <w:t xml:space="preserve">) plastid </w:t>
        </w:r>
        <w:proofErr w:type="spellStart"/>
        <w:r w:rsidRPr="00FB55E6">
          <w:rPr>
            <w:i/>
            <w:lang w:val="en-US"/>
          </w:rPr>
          <w:t>matK</w:t>
        </w:r>
        <w:proofErr w:type="spellEnd"/>
        <w:r w:rsidRPr="00FB55E6">
          <w:rPr>
            <w:i/>
            <w:lang w:val="en-US"/>
          </w:rPr>
          <w:t xml:space="preserve"> </w:t>
        </w:r>
        <w:r w:rsidRPr="00EE2CF8">
          <w:rPr>
            <w:lang w:val="en-US"/>
          </w:rPr>
          <w:t xml:space="preserve">and </w:t>
        </w:r>
        <w:proofErr w:type="spellStart"/>
        <w:r w:rsidRPr="00FB55E6">
          <w:rPr>
            <w:i/>
            <w:lang w:val="en-US"/>
          </w:rPr>
          <w:t>rbcL</w:t>
        </w:r>
        <w:proofErr w:type="spellEnd"/>
        <w:r w:rsidRPr="00EE2CF8">
          <w:rPr>
            <w:lang w:val="en-US"/>
          </w:rPr>
          <w:t xml:space="preserve"> markers, the nuclear ribosomal Internal Transcribed Spacer (</w:t>
        </w:r>
        <w:proofErr w:type="spellStart"/>
        <w:r w:rsidRPr="00EE2CF8">
          <w:rPr>
            <w:lang w:val="en-US"/>
          </w:rPr>
          <w:t>nrITS</w:t>
        </w:r>
        <w:proofErr w:type="spellEnd"/>
        <w:r w:rsidRPr="00EE2CF8">
          <w:rPr>
            <w:lang w:val="en-US"/>
          </w:rPr>
          <w:t xml:space="preserve">) regions are often sequenced. DNA barcoding sequences obtained are </w:t>
        </w:r>
      </w:ins>
      <w:del w:id="376" w:author="Gravendeel Barbara" w:date="2013-03-18T22:44:00Z">
        <w:r w:rsidRPr="00EE2CF8" w:rsidDel="00FB55E6">
          <w:rPr>
            <w:lang w:val="en-US"/>
          </w:rPr>
          <w:delText xml:space="preserve"> and </w:delText>
        </w:r>
      </w:del>
      <w:r w:rsidRPr="00EE2CF8">
        <w:rPr>
          <w:lang w:val="en-US"/>
        </w:rPr>
        <w:t>compar</w:t>
      </w:r>
      <w:ins w:id="377" w:author="Gravendeel Barbara" w:date="2013-03-18T22:44:00Z">
        <w:r w:rsidRPr="00EE2CF8">
          <w:rPr>
            <w:lang w:val="en-US"/>
          </w:rPr>
          <w:t xml:space="preserve">ed </w:t>
        </w:r>
      </w:ins>
      <w:del w:id="378" w:author="Gravendeel Barbara" w:date="2013-03-18T22:44:00Z">
        <w:r w:rsidRPr="00EE2CF8" w:rsidDel="00FB55E6">
          <w:rPr>
            <w:lang w:val="en-US"/>
          </w:rPr>
          <w:delText xml:space="preserve">ing </w:delText>
        </w:r>
      </w:del>
      <w:del w:id="379" w:author="Gravendeel Barbara" w:date="2013-03-18T22:43:00Z">
        <w:r w:rsidRPr="00EE2CF8" w:rsidDel="00FB55E6">
          <w:rPr>
            <w:lang w:val="en-US"/>
          </w:rPr>
          <w:delText xml:space="preserve">it </w:delText>
        </w:r>
      </w:del>
      <w:r w:rsidRPr="00EE2CF8">
        <w:rPr>
          <w:lang w:val="en-US"/>
        </w:rPr>
        <w:t>against</w:t>
      </w:r>
      <w:ins w:id="380" w:author="Gravendeel Barbara" w:date="2013-03-18T22:44:00Z">
        <w:r w:rsidRPr="00EE2CF8">
          <w:rPr>
            <w:lang w:val="en-US"/>
          </w:rPr>
          <w:t xml:space="preserve"> reference databases such as</w:t>
        </w:r>
      </w:ins>
      <w:r w:rsidRPr="00EE2CF8">
        <w:rPr>
          <w:lang w:val="en-US"/>
        </w:rPr>
        <w:t xml:space="preserve"> </w:t>
      </w:r>
      <w:del w:id="381" w:author="Gravendeel Barbara" w:date="2013-03-18T22:30:00Z">
        <w:r w:rsidRPr="00EE2CF8" w:rsidDel="00FB55E6">
          <w:rPr>
            <w:lang w:val="en-US"/>
          </w:rPr>
          <w:delText xml:space="preserve">a </w:delText>
        </w:r>
      </w:del>
      <w:del w:id="382" w:author="Gravendeel Barbara" w:date="2013-03-18T22:43:00Z">
        <w:r w:rsidRPr="00EE2CF8" w:rsidDel="00FB55E6">
          <w:rPr>
            <w:lang w:val="en-US"/>
          </w:rPr>
          <w:delText>refere</w:delText>
        </w:r>
      </w:del>
      <w:del w:id="383" w:author="Gravendeel Barbara" w:date="2013-03-18T22:30:00Z">
        <w:r w:rsidRPr="00EE2CF8" w:rsidDel="00FB55E6">
          <w:rPr>
            <w:lang w:val="en-US"/>
          </w:rPr>
          <w:delText>nce database</w:delText>
        </w:r>
      </w:del>
      <w:ins w:id="384" w:author="Gravendeel Barbara" w:date="2013-03-18T22:30:00Z">
        <w:r w:rsidRPr="00EE2CF8">
          <w:rPr>
            <w:lang w:val="en-US"/>
          </w:rPr>
          <w:t xml:space="preserve">NCBI </w:t>
        </w:r>
        <w:proofErr w:type="spellStart"/>
        <w:r w:rsidRPr="00EE2CF8">
          <w:rPr>
            <w:lang w:val="en-US"/>
          </w:rPr>
          <w:t>GenBank</w:t>
        </w:r>
        <w:proofErr w:type="spellEnd"/>
        <w:r w:rsidRPr="00EE2CF8">
          <w:rPr>
            <w:lang w:val="en-US"/>
          </w:rPr>
          <w:t xml:space="preserve"> or </w:t>
        </w:r>
        <w:proofErr w:type="spellStart"/>
        <w:r w:rsidRPr="00EE2CF8">
          <w:rPr>
            <w:lang w:val="en-US"/>
          </w:rPr>
          <w:t>BoLD</w:t>
        </w:r>
      </w:ins>
      <w:proofErr w:type="spellEnd"/>
      <w:r w:rsidRPr="00EE2CF8">
        <w:rPr>
          <w:lang w:val="en-US"/>
        </w:rPr>
        <w:t xml:space="preserve"> </w:t>
      </w:r>
      <w:r>
        <w:rPr>
          <w:lang w:val="en-US"/>
        </w:rPr>
        <w:fldChar w:fldCharType="begin" w:fldLock="1"/>
      </w:r>
      <w:r>
        <w:rPr>
          <w:lang w:val="en-US"/>
        </w:rPr>
        <w:instrText>ADDIN CSL_CITATION { "citationItems" : [ { "id" : "ITEM-1", "itemData" : { "abstract" : "Although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 "author" : [ { "dropping-particle" : "", "family" : "Hebert", "given" : "Paul D N", "non-dropping-particle" : "", "parse-names" : false, "suffix" : "" }, { "dropping-particle" : "", "family" : "Cywinska", "given" : "Alina", "non-dropping-particle" : "", "parse-names" : false, "suffix" : "" }, { "dropping-particle" : "", "family" : "Ball", "given" : "Shelley L", "non-dropping-particle" : "", "parse-names" : false, "suffix" : "" }, { "dropping-particle" : "", "family" : "deWaard", "given" : "Jeremy R", "non-dropping-particle" : "", "parse-names" : false, "suffix" : "" } ], "chapter-number" : "313", "container-title" : "Proceedings of the Royal Society B Biological Sciences", "id" : "ITEM-1", "issue" : "1512", "issued" : { "date-parts" : [ [ "2003" ] ] }, "page" : "313-321", "publisher" : "The Royal Society", "title" : "Biological identifications through DNA barcodes.", "type" : "article-journal", "volume" : "270" }, "uris" : [ "http://www.mendeley.com/documents/?uuid=52781233-1ffc-4a03-bdb5-30a07ee5ca75" ] } ], "mendeley" : { "previouslyFormattedCitation" : "(Hebert, Cywinska, Ball, &amp; deWaard, 2003)" }, "properties" : { "noteIndex" : 0 }, "schema" : "https://github.com/citation-style-language/schema/raw/master/csl-citation.json" }</w:instrText>
      </w:r>
      <w:r>
        <w:rPr>
          <w:lang w:val="en-US"/>
        </w:rPr>
        <w:fldChar w:fldCharType="separate"/>
      </w:r>
      <w:r w:rsidRPr="00CA1BB4">
        <w:rPr>
          <w:noProof/>
          <w:lang w:val="en-US"/>
        </w:rPr>
        <w:t>(Hebert, Cywinska, Ball, &amp; deWaard, 2003)</w:t>
      </w:r>
      <w:r>
        <w:rPr>
          <w:lang w:val="en-US"/>
        </w:rPr>
        <w:fldChar w:fldCharType="end"/>
      </w:r>
      <w:r w:rsidRPr="00EE2CF8">
        <w:rPr>
          <w:lang w:val="en-US"/>
        </w:rPr>
        <w:t xml:space="preserve">. </w:t>
      </w:r>
      <w:ins w:id="385" w:author="Gravendeel Barbara" w:date="2013-03-18T22:31:00Z">
        <w:r w:rsidRPr="00EE2CF8">
          <w:rPr>
            <w:lang w:val="en-US"/>
          </w:rPr>
          <w:t xml:space="preserve">In both </w:t>
        </w:r>
        <w:del w:id="386" w:author="Vos, R.A." w:date="2013-03-19T14:56:00Z">
          <w:r w:rsidRPr="00EE2CF8" w:rsidDel="004B715C">
            <w:rPr>
              <w:lang w:val="en-US"/>
            </w:rPr>
            <w:delText>datbases</w:delText>
          </w:r>
        </w:del>
      </w:ins>
      <w:ins w:id="387" w:author="Vos, R.A." w:date="2013-03-19T14:56:00Z">
        <w:r w:rsidR="004B715C" w:rsidRPr="00EE2CF8">
          <w:rPr>
            <w:lang w:val="en-US"/>
          </w:rPr>
          <w:t>databases</w:t>
        </w:r>
      </w:ins>
      <w:ins w:id="388" w:author="Gravendeel Barbara" w:date="2013-03-18T22:31:00Z">
        <w:r w:rsidRPr="00EE2CF8">
          <w:rPr>
            <w:lang w:val="en-US"/>
          </w:rPr>
          <w:t xml:space="preserve">, </w:t>
        </w:r>
      </w:ins>
      <w:ins w:id="389" w:author="Gravendeel Barbara" w:date="2013-03-18T22:37:00Z">
        <w:r w:rsidRPr="00EE2CF8">
          <w:rPr>
            <w:lang w:val="en-US"/>
          </w:rPr>
          <w:t xml:space="preserve">reference </w:t>
        </w:r>
      </w:ins>
      <w:ins w:id="390" w:author="Gravendeel Barbara" w:date="2013-03-18T22:31:00Z">
        <w:r w:rsidRPr="00EE2CF8">
          <w:rPr>
            <w:lang w:val="en-US"/>
          </w:rPr>
          <w:t>DNA barcodes of animal and plant species have been submitted during the past 10 years</w:t>
        </w:r>
      </w:ins>
      <w:ins w:id="391" w:author="Vos, R.A." w:date="2013-08-12T17:44:00Z">
        <w:r w:rsidR="00A20797">
          <w:rPr>
            <w:lang w:val="en-US"/>
          </w:rPr>
          <w:t xml:space="preserve"> or more</w:t>
        </w:r>
      </w:ins>
      <w:ins w:id="392" w:author="Gravendeel Barbara" w:date="2013-03-18T22:31:00Z">
        <w:r w:rsidRPr="00EE2CF8">
          <w:rPr>
            <w:lang w:val="en-US"/>
          </w:rPr>
          <w:t xml:space="preserve">. </w:t>
        </w:r>
      </w:ins>
      <w:ins w:id="393" w:author="Gravendeel Barbara" w:date="2013-03-18T22:36:00Z">
        <w:r w:rsidRPr="00EE2CF8">
          <w:rPr>
            <w:lang w:val="en-US"/>
          </w:rPr>
          <w:t xml:space="preserve">In the </w:t>
        </w:r>
        <w:del w:id="394" w:author="Vos, R.A." w:date="2013-03-19T14:56:00Z">
          <w:r w:rsidRPr="00EE2CF8" w:rsidDel="004B715C">
            <w:rPr>
              <w:lang w:val="en-US"/>
            </w:rPr>
            <w:delText>last</w:delText>
          </w:r>
        </w:del>
      </w:ins>
      <w:ins w:id="395" w:author="Vos, R.A." w:date="2013-03-19T14:56:00Z">
        <w:r w:rsidR="004B715C">
          <w:rPr>
            <w:lang w:val="en-US"/>
          </w:rPr>
          <w:t>latter</w:t>
        </w:r>
      </w:ins>
      <w:ins w:id="396" w:author="Gravendeel Barbara" w:date="2013-03-18T22:36:00Z">
        <w:r w:rsidRPr="00EE2CF8">
          <w:rPr>
            <w:lang w:val="en-US"/>
          </w:rPr>
          <w:t xml:space="preserve"> database, </w:t>
        </w:r>
      </w:ins>
      <w:ins w:id="397" w:author="Gravendeel Barbara" w:date="2013-03-18T22:31:00Z">
        <w:r w:rsidRPr="00EE2CF8">
          <w:rPr>
            <w:lang w:val="en-US"/>
          </w:rPr>
          <w:t xml:space="preserve">next to sequence data, images of reference specimens and additional sampling details can </w:t>
        </w:r>
        <w:del w:id="398" w:author="Vos, R.A." w:date="2013-03-19T14:56:00Z">
          <w:r w:rsidRPr="00EE2CF8" w:rsidDel="004B715C">
            <w:rPr>
              <w:lang w:val="en-US"/>
            </w:rPr>
            <w:delText xml:space="preserve">be </w:delText>
          </w:r>
        </w:del>
      </w:ins>
      <w:ins w:id="399" w:author="Gravendeel Barbara" w:date="2013-03-18T22:36:00Z">
        <w:r w:rsidRPr="00EE2CF8">
          <w:rPr>
            <w:lang w:val="en-US"/>
          </w:rPr>
          <w:t xml:space="preserve">also be </w:t>
        </w:r>
      </w:ins>
      <w:ins w:id="400" w:author="Gravendeel Barbara" w:date="2013-03-18T22:31:00Z">
        <w:r w:rsidRPr="00EE2CF8">
          <w:rPr>
            <w:lang w:val="en-US"/>
          </w:rPr>
          <w:t>found.</w:t>
        </w:r>
      </w:ins>
      <w:ins w:id="401" w:author="Gravendeel Barbara" w:date="2013-03-18T22:39:00Z">
        <w:r w:rsidRPr="00EE2CF8">
          <w:rPr>
            <w:lang w:val="en-US"/>
          </w:rPr>
          <w:t xml:space="preserve"> The availability </w:t>
        </w:r>
      </w:ins>
      <w:ins w:id="402" w:author="Gravendeel Barbara" w:date="2013-03-18T22:42:00Z">
        <w:r w:rsidRPr="00EE2CF8">
          <w:rPr>
            <w:lang w:val="en-US"/>
          </w:rPr>
          <w:t xml:space="preserve">of </w:t>
        </w:r>
      </w:ins>
      <w:ins w:id="403" w:author="Gravendeel Barbara" w:date="2013-03-18T22:39:00Z">
        <w:r w:rsidRPr="00EE2CF8">
          <w:rPr>
            <w:lang w:val="en-US"/>
          </w:rPr>
          <w:t xml:space="preserve">increasingly large </w:t>
        </w:r>
      </w:ins>
      <w:ins w:id="404" w:author="Gravendeel Barbara" w:date="2013-03-18T22:40:00Z">
        <w:r w:rsidRPr="00EE2CF8">
          <w:rPr>
            <w:lang w:val="en-US"/>
          </w:rPr>
          <w:t xml:space="preserve">reference </w:t>
        </w:r>
      </w:ins>
      <w:ins w:id="405" w:author="Gravendeel Barbara" w:date="2013-03-18T22:39:00Z">
        <w:r w:rsidRPr="00EE2CF8">
          <w:rPr>
            <w:lang w:val="en-US"/>
          </w:rPr>
          <w:t xml:space="preserve">databases </w:t>
        </w:r>
      </w:ins>
      <w:ins w:id="406" w:author="Vos, R.A." w:date="2013-08-12T17:44:00Z">
        <w:r w:rsidR="00A20797">
          <w:rPr>
            <w:lang w:val="en-US"/>
          </w:rPr>
          <w:t xml:space="preserve">has </w:t>
        </w:r>
      </w:ins>
      <w:ins w:id="407" w:author="Gravendeel Barbara" w:date="2013-03-18T22:39:00Z">
        <w:r w:rsidRPr="00EE2CF8">
          <w:rPr>
            <w:lang w:val="en-US"/>
          </w:rPr>
          <w:t>opened up the way for DNA barcoding as a standard tool applied by regulatory institutions such as Customs offices worldwide</w:t>
        </w:r>
      </w:ins>
      <w:ins w:id="408" w:author="Gravendeel Barbara" w:date="2013-03-19T12:01:00Z">
        <w:r w:rsidRPr="00EE2CF8">
          <w:rPr>
            <w:lang w:val="en-US"/>
          </w:rPr>
          <w:t xml:space="preserve"> to control </w:t>
        </w:r>
        <w:del w:id="409" w:author="Vos, R.A." w:date="2013-03-19T14:56:00Z">
          <w:r w:rsidRPr="00EE2CF8" w:rsidDel="004B715C">
            <w:rPr>
              <w:lang w:val="en-US"/>
            </w:rPr>
            <w:delText>ilegal</w:delText>
          </w:r>
        </w:del>
      </w:ins>
      <w:ins w:id="410" w:author="Vos, R.A." w:date="2013-03-19T14:56:00Z">
        <w:r w:rsidR="004B715C" w:rsidRPr="00EE2CF8">
          <w:rPr>
            <w:lang w:val="en-US"/>
          </w:rPr>
          <w:t>illegal</w:t>
        </w:r>
      </w:ins>
      <w:ins w:id="411" w:author="Gravendeel Barbara" w:date="2013-03-19T12:01:00Z">
        <w:r w:rsidRPr="00EE2CF8">
          <w:rPr>
            <w:lang w:val="en-US"/>
          </w:rPr>
          <w:t xml:space="preserve"> trade in endangered species</w:t>
        </w:r>
      </w:ins>
      <w:ins w:id="412" w:author="Gravendeel Barbara" w:date="2013-03-18T22:39:00Z">
        <w:r w:rsidRPr="00EE2CF8">
          <w:rPr>
            <w:lang w:val="en-US"/>
          </w:rPr>
          <w:t>.</w:t>
        </w:r>
      </w:ins>
    </w:p>
    <w:p w14:paraId="5FD69D7E" w14:textId="77777777" w:rsidR="00B477F6" w:rsidRDefault="00B477F6" w:rsidP="00594B31">
      <w:pPr>
        <w:numPr>
          <w:ins w:id="413" w:author="Gravendeel Barbara" w:date="2013-03-18T22:29:00Z"/>
        </w:numPr>
        <w:rPr>
          <w:ins w:id="414" w:author="Gravendeel Barbara" w:date="2013-03-18T22:29:00Z"/>
          <w:lang w:val="en-US"/>
        </w:rPr>
        <w:pPrChange w:id="415" w:author="Vos, R.A." w:date="2013-08-12T17:21:00Z">
          <w:pPr>
            <w:pStyle w:val="normal"/>
            <w:ind w:firstLine="720"/>
          </w:pPr>
        </w:pPrChange>
      </w:pPr>
    </w:p>
    <w:p w14:paraId="4764D625" w14:textId="08D2EE73" w:rsidR="00B477F6" w:rsidRPr="00EE2CF8" w:rsidDel="00594B31" w:rsidRDefault="00B477F6" w:rsidP="00594B31">
      <w:pPr>
        <w:numPr>
          <w:ins w:id="416" w:author="Gravendeel Barbara" w:date="2013-03-18T22:53:00Z"/>
        </w:numPr>
        <w:rPr>
          <w:ins w:id="417" w:author="Gravendeel Barbara" w:date="2013-03-18T22:53:00Z"/>
          <w:del w:id="418" w:author="Vos, R.A." w:date="2013-08-12T17:18:00Z"/>
          <w:lang w:val="en-US"/>
        </w:rPr>
        <w:pPrChange w:id="419" w:author="Vos, R.A." w:date="2013-08-12T17:18:00Z">
          <w:pPr>
            <w:pStyle w:val="normal"/>
            <w:ind w:firstLine="720"/>
          </w:pPr>
        </w:pPrChange>
      </w:pPr>
      <w:r w:rsidRPr="00EE2CF8">
        <w:rPr>
          <w:lang w:val="en-US"/>
        </w:rPr>
        <w:t xml:space="preserve">With high-throughput sequencing (HTS) techniques </w:t>
      </w:r>
      <w:r>
        <w:rPr>
          <w:lang w:val="en-US"/>
        </w:rPr>
        <w:fldChar w:fldCharType="begin" w:fldLock="1"/>
      </w:r>
      <w:r>
        <w:rPr>
          <w:lang w:val="en-US"/>
        </w:rPr>
        <w:instrText>ADDIN CSL_CITATION { "citationItems" : [ { "id" : "ITEM-1", "itemData" : { "abstract" : "DNA sequence represents a single format onto which a broad range of biological phenomena can be projected for high-throughput data collection. Over the past three years, massively parallel DNA sequencing platforms have become widely available, reducing the cost of DNA sequencing by over two orders of magnitude, and democratizing the field by putting the sequencing capacity of a major genome center in the hands of individual investigators. These new technologies are rapidly evolving, and near-term challenges include the development of robust protocols for generating sequencing libraries, building effective new approaches to data-analysis, and often a rethinking of experimental design. Next-generation DNA sequencing has the potential to dramatically accelerate biological and biomedical research, by enabling the comprehensive analysis of genomes, transcriptomes and interactomes to become inexpensive, routine and widespread, rather than requiring significant production-scale efforts.", "author" : [ { "dropping-particle" : "", "family" : "Shendure", "given" : "Jay", "non-dropping-particle" : "", "parse-names" : false, "suffix" : "" }, { "dropping-particle" : "", "family" : "Ji", "given" : "Hanlee", "non-dropping-particle" : "", "parse-names" : false, "suffix" : "" } ], "container-title" : "Nature Biotechnology", "id" : "ITEM-1", "issue" : "10", "issued" : { "date-parts" : [ [ "2008" ] ] }, "page" : "1135-1145", "publisher" : "Nature Publishing Group", "title" : "Next-generation DNA sequencing.", "type" : "article-journal", "volume" : "26" }, "uris" : [ "http://www.mendeley.com/documents/?uuid=114b3d2c-935b-4f4c-9072-8635a12601fd" ] } ], "mendeley" : { "previouslyFormattedCitation" : "(Shendure &amp; Ji, 2008)" }, "properties" : { "noteIndex" : 0 }, "schema" : "https://github.com/citation-style-language/schema/raw/master/csl-citation.json" }</w:instrText>
      </w:r>
      <w:r>
        <w:rPr>
          <w:lang w:val="en-US"/>
        </w:rPr>
        <w:fldChar w:fldCharType="separate"/>
      </w:r>
      <w:r w:rsidRPr="00CA1BB4">
        <w:rPr>
          <w:noProof/>
          <w:lang w:val="en-US"/>
        </w:rPr>
        <w:t>(Shendure &amp; Ji, 2008)</w:t>
      </w:r>
      <w:r>
        <w:rPr>
          <w:lang w:val="en-US"/>
        </w:rPr>
        <w:fldChar w:fldCharType="end"/>
      </w:r>
      <w:r w:rsidRPr="00EE2CF8">
        <w:rPr>
          <w:lang w:val="en-US"/>
        </w:rPr>
        <w:t xml:space="preserve"> a</w:t>
      </w:r>
      <w:ins w:id="420" w:author="Gravendeel Barbara" w:date="2013-03-18T22:50:00Z">
        <w:r w:rsidRPr="00EE2CF8">
          <w:rPr>
            <w:lang w:val="en-US"/>
          </w:rPr>
          <w:t>n</w:t>
        </w:r>
      </w:ins>
      <w:r w:rsidRPr="00EE2CF8">
        <w:rPr>
          <w:lang w:val="en-US"/>
        </w:rPr>
        <w:t xml:space="preserve"> </w:t>
      </w:r>
      <w:ins w:id="421" w:author="Gravendeel Barbara" w:date="2013-03-18T22:45:00Z">
        <w:r w:rsidRPr="00EE2CF8">
          <w:rPr>
            <w:lang w:val="en-US"/>
          </w:rPr>
          <w:t xml:space="preserve">increasingly </w:t>
        </w:r>
      </w:ins>
      <w:r w:rsidRPr="00EE2CF8">
        <w:rPr>
          <w:lang w:val="en-US"/>
        </w:rPr>
        <w:t xml:space="preserve">large number of barcode sequences can be generated and </w:t>
      </w:r>
      <w:del w:id="422" w:author="Vos, R.A." w:date="2013-03-19T14:56:00Z">
        <w:r w:rsidRPr="00EE2CF8" w:rsidDel="004B715C">
          <w:rPr>
            <w:lang w:val="en-US"/>
          </w:rPr>
          <w:delText>analysed</w:delText>
        </w:r>
      </w:del>
      <w:ins w:id="423" w:author="Vos, R.A." w:date="2013-03-19T14:56:00Z">
        <w:r w:rsidR="004B715C" w:rsidRPr="00EE2CF8">
          <w:rPr>
            <w:lang w:val="en-US"/>
          </w:rPr>
          <w:t>analyzed</w:t>
        </w:r>
      </w:ins>
      <w:ins w:id="424" w:author="Vos, R.A." w:date="2013-08-12T17:45:00Z">
        <w:r w:rsidR="00A20797">
          <w:rPr>
            <w:lang w:val="en-US"/>
          </w:rPr>
          <w:t xml:space="preserve"> at low cost</w:t>
        </w:r>
      </w:ins>
      <w:r w:rsidRPr="00EE2CF8">
        <w:rPr>
          <w:lang w:val="en-US"/>
        </w:rPr>
        <w:t xml:space="preserve">, which leads to a greater identifying potential for complex </w:t>
      </w:r>
      <w:ins w:id="425" w:author="Gravendeel Barbara" w:date="2013-03-15T15:52:00Z">
        <w:r w:rsidRPr="00EE2CF8">
          <w:rPr>
            <w:lang w:val="en-US"/>
          </w:rPr>
          <w:t xml:space="preserve">species </w:t>
        </w:r>
      </w:ins>
      <w:r w:rsidRPr="00EE2CF8">
        <w:rPr>
          <w:lang w:val="en-US"/>
        </w:rPr>
        <w:t>samples. The process of going through a set of identified sequences and manually comparing them to the CITES appendices is labor intensive</w:t>
      </w:r>
      <w:ins w:id="426" w:author="Gravendeel Barbara" w:date="2013-03-18T22:18:00Z">
        <w:r w:rsidRPr="00EE2CF8">
          <w:rPr>
            <w:lang w:val="en-US"/>
          </w:rPr>
          <w:t xml:space="preserve"> </w:t>
        </w:r>
      </w:ins>
      <w:ins w:id="427" w:author="Gravendeel Barbara" w:date="2013-03-18T22:52:00Z">
        <w:r w:rsidRPr="00EE2CF8">
          <w:rPr>
            <w:lang w:val="en-US"/>
          </w:rPr>
          <w:t xml:space="preserve">and error prone </w:t>
        </w:r>
      </w:ins>
      <w:ins w:id="428" w:author="Gravendeel Barbara" w:date="2013-03-18T22:18:00Z">
        <w:r w:rsidRPr="00EE2CF8">
          <w:rPr>
            <w:lang w:val="en-US"/>
          </w:rPr>
          <w:t xml:space="preserve">for </w:t>
        </w:r>
        <w:del w:id="429" w:author="Vos, R.A." w:date="2013-08-12T17:45:00Z">
          <w:r w:rsidRPr="00EE2CF8" w:rsidDel="00A20797">
            <w:rPr>
              <w:lang w:val="en-US"/>
            </w:rPr>
            <w:delText>different</w:delText>
          </w:r>
        </w:del>
      </w:ins>
      <w:ins w:id="430" w:author="Vos, R.A." w:date="2013-08-12T17:45:00Z">
        <w:r w:rsidR="00A20797">
          <w:rPr>
            <w:lang w:val="en-US"/>
          </w:rPr>
          <w:t>a variety of</w:t>
        </w:r>
      </w:ins>
      <w:ins w:id="431" w:author="Gravendeel Barbara" w:date="2013-03-18T22:18:00Z">
        <w:r w:rsidRPr="00EE2CF8">
          <w:rPr>
            <w:lang w:val="en-US"/>
          </w:rPr>
          <w:t xml:space="preserve"> reasons. </w:t>
        </w:r>
      </w:ins>
      <w:ins w:id="432" w:author="Vos, R.A." w:date="2013-08-12T18:03:00Z">
        <w:r w:rsidR="004333CE" w:rsidRPr="004333CE">
          <w:rPr>
            <w:iCs/>
            <w:lang w:val="en-US"/>
            <w:rPrChange w:id="433" w:author="Vos, R.A." w:date="2013-08-12T18:04:00Z">
              <w:rPr>
                <w:i/>
                <w:iCs/>
                <w:lang w:val="en-US"/>
              </w:rPr>
            </w:rPrChange>
          </w:rPr>
          <w:t>First of all, HTS continues to increase the volume of reads, which in turn increases the data processing time.</w:t>
        </w:r>
      </w:ins>
      <w:ins w:id="434" w:author="Vos, R.A." w:date="2013-08-12T18:04:00Z">
        <w:r w:rsidR="004333CE" w:rsidRPr="00EE2CF8" w:rsidDel="004333CE">
          <w:rPr>
            <w:lang w:val="en-US"/>
          </w:rPr>
          <w:t xml:space="preserve"> </w:t>
        </w:r>
      </w:ins>
      <w:ins w:id="435" w:author="Gravendeel Barbara" w:date="2013-03-18T22:18:00Z">
        <w:del w:id="436" w:author="Vos, R.A." w:date="2013-08-12T18:03:00Z">
          <w:r w:rsidRPr="00EE2CF8" w:rsidDel="004333CE">
            <w:rPr>
              <w:lang w:val="en-US"/>
            </w:rPr>
            <w:delText>First of all</w:delText>
          </w:r>
        </w:del>
      </w:ins>
      <w:del w:id="437" w:author="Vos, R.A." w:date="2013-08-12T18:03:00Z">
        <w:r w:rsidRPr="00EE2CF8" w:rsidDel="004333CE">
          <w:rPr>
            <w:lang w:val="en-US"/>
          </w:rPr>
          <w:delText>, especially considering the</w:delText>
        </w:r>
      </w:del>
      <w:ins w:id="438" w:author="Gravendeel Barbara" w:date="2013-03-18T22:18:00Z">
        <w:del w:id="439" w:author="Vos, R.A." w:date="2013-08-12T18:03:00Z">
          <w:r w:rsidRPr="00EE2CF8" w:rsidDel="004333CE">
            <w:rPr>
              <w:lang w:val="en-US"/>
            </w:rPr>
            <w:delText>HTS continues to</w:delText>
          </w:r>
        </w:del>
      </w:ins>
      <w:del w:id="440" w:author="Vos, R.A." w:date="2013-08-12T18:03:00Z">
        <w:r w:rsidRPr="00EE2CF8" w:rsidDel="004333CE">
          <w:rPr>
            <w:lang w:val="en-US"/>
          </w:rPr>
          <w:delText xml:space="preserve"> increase in </w:delText>
        </w:r>
      </w:del>
      <w:ins w:id="441" w:author="Gravendeel Barbara" w:date="2013-03-18T22:55:00Z">
        <w:del w:id="442" w:author="Vos, R.A." w:date="2013-08-12T18:03:00Z">
          <w:r w:rsidRPr="00EE2CF8" w:rsidDel="004333CE">
            <w:rPr>
              <w:lang w:val="en-US"/>
            </w:rPr>
            <w:delText>reads</w:delText>
          </w:r>
        </w:del>
      </w:ins>
      <w:del w:id="443" w:author="Vos, R.A." w:date="2013-08-12T18:03:00Z">
        <w:r w:rsidRPr="00EE2CF8" w:rsidDel="004333CE">
          <w:rPr>
            <w:lang w:val="en-US"/>
          </w:rPr>
          <w:delText xml:space="preserve">data </w:delText>
        </w:r>
      </w:del>
      <w:del w:id="444" w:author="Vos, R.A." w:date="2013-03-19T14:57:00Z">
        <w:r w:rsidRPr="00EE2CF8" w:rsidDel="004B715C">
          <w:rPr>
            <w:lang w:val="en-US"/>
          </w:rPr>
          <w:delText>produced</w:delText>
        </w:r>
      </w:del>
      <w:ins w:id="445" w:author="Gravendeel Barbara" w:date="2013-03-18T22:41:00Z">
        <w:del w:id="446" w:author="Vos, R.A." w:date="2013-03-19T14:57:00Z">
          <w:r w:rsidRPr="00EE2CF8" w:rsidDel="004B715C">
            <w:rPr>
              <w:lang w:val="en-US"/>
            </w:rPr>
            <w:delText xml:space="preserve"> which</w:delText>
          </w:r>
        </w:del>
        <w:del w:id="447" w:author="Vos, R.A." w:date="2013-08-12T18:03:00Z">
          <w:r w:rsidRPr="00EE2CF8" w:rsidDel="004333CE">
            <w:rPr>
              <w:lang w:val="en-US"/>
            </w:rPr>
            <w:delText xml:space="preserve"> makes </w:delText>
          </w:r>
        </w:del>
      </w:ins>
      <w:ins w:id="448" w:author="Gravendeel Barbara" w:date="2013-03-18T22:51:00Z">
        <w:del w:id="449" w:author="Vos, R.A." w:date="2013-08-12T18:03:00Z">
          <w:r w:rsidRPr="00EE2CF8" w:rsidDel="004333CE">
            <w:rPr>
              <w:lang w:val="en-US"/>
            </w:rPr>
            <w:delText xml:space="preserve">data </w:delText>
          </w:r>
        </w:del>
      </w:ins>
      <w:ins w:id="450" w:author="Gravendeel Barbara" w:date="2013-03-18T22:41:00Z">
        <w:del w:id="451" w:author="Vos, R.A." w:date="2013-08-12T18:03:00Z">
          <w:r w:rsidRPr="00EE2CF8" w:rsidDel="004333CE">
            <w:rPr>
              <w:lang w:val="en-US"/>
            </w:rPr>
            <w:delText>processing a time consuming process</w:delText>
          </w:r>
        </w:del>
      </w:ins>
      <w:del w:id="452" w:author="Gravendeel Barbara" w:date="2013-03-18T22:19:00Z">
        <w:r w:rsidRPr="00EE2CF8" w:rsidDel="00FB55E6">
          <w:rPr>
            <w:lang w:val="en-US"/>
          </w:rPr>
          <w:delText xml:space="preserve"> through HTS</w:delText>
        </w:r>
      </w:del>
      <w:del w:id="453" w:author="Vos, R.A." w:date="2013-08-12T18:03:00Z">
        <w:r w:rsidRPr="00EE2CF8" w:rsidDel="004333CE">
          <w:rPr>
            <w:lang w:val="en-US"/>
          </w:rPr>
          <w:delText xml:space="preserve">. </w:delText>
        </w:r>
      </w:del>
      <w:ins w:id="454" w:author="Gravendeel Barbara" w:date="2013-03-18T22:19:00Z">
        <w:r w:rsidRPr="00EE2CF8">
          <w:rPr>
            <w:lang w:val="en-US"/>
          </w:rPr>
          <w:t xml:space="preserve">Secondly, </w:t>
        </w:r>
      </w:ins>
      <w:ins w:id="455" w:author="Gravendeel Barbara" w:date="2013-03-18T22:53:00Z">
        <w:r w:rsidRPr="00EE2CF8">
          <w:rPr>
            <w:lang w:val="en-US"/>
          </w:rPr>
          <w:t>the CITES appendices are only available as text (</w:t>
        </w:r>
        <w:proofErr w:type="spellStart"/>
        <w:r w:rsidRPr="00EE2CF8">
          <w:rPr>
            <w:lang w:val="en-US"/>
          </w:rPr>
          <w:t>pdf</w:t>
        </w:r>
      </w:ins>
      <w:proofErr w:type="spellEnd"/>
      <w:ins w:id="456" w:author="Vos, R.A." w:date="2013-03-19T14:57:00Z">
        <w:r w:rsidR="004B715C">
          <w:rPr>
            <w:lang w:val="en-US"/>
          </w:rPr>
          <w:t xml:space="preserve"> and html</w:t>
        </w:r>
      </w:ins>
      <w:ins w:id="457" w:author="Gravendeel Barbara" w:date="2013-03-18T22:53:00Z">
        <w:r w:rsidRPr="00EE2CF8">
          <w:rPr>
            <w:lang w:val="en-US"/>
          </w:rPr>
          <w:t xml:space="preserve">) documents on </w:t>
        </w:r>
        <w:proofErr w:type="gramStart"/>
        <w:r w:rsidRPr="00EE2CF8">
          <w:rPr>
            <w:lang w:val="en-US"/>
          </w:rPr>
          <w:t xml:space="preserve">the </w:t>
        </w:r>
      </w:ins>
      <w:ins w:id="458" w:author="Vos, R.A." w:date="2013-08-12T17:45:00Z">
        <w:r w:rsidR="00F362BD">
          <w:rPr>
            <w:lang w:val="en-US"/>
          </w:rPr>
          <w:t>I</w:t>
        </w:r>
      </w:ins>
      <w:proofErr w:type="gramEnd"/>
      <w:ins w:id="459" w:author="Gravendeel Barbara" w:date="2013-03-18T22:53:00Z">
        <w:del w:id="460" w:author="Vos, R.A." w:date="2013-08-12T17:45:00Z">
          <w:r w:rsidRPr="00EE2CF8" w:rsidDel="00F362BD">
            <w:rPr>
              <w:lang w:val="en-US"/>
            </w:rPr>
            <w:delText>i</w:delText>
          </w:r>
        </w:del>
        <w:r w:rsidRPr="00EE2CF8">
          <w:rPr>
            <w:lang w:val="en-US"/>
          </w:rPr>
          <w:t xml:space="preserve">nternet. Manual verification of sequencing results against </w:t>
        </w:r>
      </w:ins>
      <w:ins w:id="461" w:author="Gravendeel Barbara" w:date="2013-03-18T22:55:00Z">
        <w:r w:rsidRPr="00EE2CF8">
          <w:rPr>
            <w:lang w:val="en-US"/>
          </w:rPr>
          <w:t xml:space="preserve">the 46 pages of </w:t>
        </w:r>
      </w:ins>
      <w:ins w:id="462" w:author="Gravendeel Barbara" w:date="2013-03-18T22:53:00Z">
        <w:r w:rsidRPr="00EE2CF8">
          <w:rPr>
            <w:lang w:val="en-US"/>
          </w:rPr>
          <w:t xml:space="preserve">these appendices is labor intensive. In addition, false positive hits can occur for DNA barcodes deposited in NCBI </w:t>
        </w:r>
        <w:proofErr w:type="spellStart"/>
        <w:r w:rsidRPr="00EE2CF8">
          <w:rPr>
            <w:lang w:val="en-US"/>
          </w:rPr>
          <w:t>GenBank</w:t>
        </w:r>
        <w:proofErr w:type="spellEnd"/>
        <w:r w:rsidRPr="00EE2CF8">
          <w:rPr>
            <w:lang w:val="en-US"/>
          </w:rPr>
          <w:t xml:space="preserve"> with incorrect taxonomic names. Lastly, taxonomies of the CITES appendices and NCBI </w:t>
        </w:r>
        <w:proofErr w:type="spellStart"/>
        <w:r w:rsidRPr="00EE2CF8">
          <w:rPr>
            <w:lang w:val="en-US"/>
          </w:rPr>
          <w:t>GenBank</w:t>
        </w:r>
        <w:proofErr w:type="spellEnd"/>
        <w:r w:rsidRPr="00EE2CF8">
          <w:rPr>
            <w:lang w:val="en-US"/>
          </w:rPr>
          <w:t xml:space="preserve"> are not always congruent</w:t>
        </w:r>
      </w:ins>
      <w:ins w:id="463" w:author="Gravendeel Barbara" w:date="2013-03-18T22:56:00Z">
        <w:r w:rsidRPr="00EE2CF8">
          <w:rPr>
            <w:lang w:val="en-US"/>
          </w:rPr>
          <w:t>. This</w:t>
        </w:r>
      </w:ins>
      <w:ins w:id="464" w:author="Gravendeel Barbara" w:date="2013-03-18T22:53:00Z">
        <w:r w:rsidRPr="00EE2CF8">
          <w:rPr>
            <w:lang w:val="en-US"/>
          </w:rPr>
          <w:t xml:space="preserve"> </w:t>
        </w:r>
      </w:ins>
      <w:ins w:id="465" w:author="Gravendeel Barbara" w:date="2013-03-18T22:56:00Z">
        <w:r w:rsidRPr="00EE2CF8">
          <w:rPr>
            <w:lang w:val="en-US"/>
          </w:rPr>
          <w:t xml:space="preserve">can lead to </w:t>
        </w:r>
      </w:ins>
      <w:ins w:id="466" w:author="Gravendeel Barbara" w:date="2013-03-18T22:53:00Z">
        <w:r w:rsidRPr="00EE2CF8">
          <w:rPr>
            <w:lang w:val="en-US"/>
          </w:rPr>
          <w:t>false conclusions</w:t>
        </w:r>
      </w:ins>
      <w:ins w:id="467" w:author="Gravendeel Barbara" w:date="2013-03-18T22:56:00Z">
        <w:r w:rsidRPr="00EE2CF8">
          <w:rPr>
            <w:lang w:val="en-US"/>
          </w:rPr>
          <w:t xml:space="preserve"> about illegal trade in endangered species</w:t>
        </w:r>
      </w:ins>
      <w:ins w:id="468" w:author="Gravendeel Barbara" w:date="2013-03-18T22:53:00Z">
        <w:r w:rsidRPr="00EE2CF8">
          <w:rPr>
            <w:lang w:val="en-US"/>
          </w:rPr>
          <w:t>.</w:t>
        </w:r>
      </w:ins>
    </w:p>
    <w:p w14:paraId="02782E73" w14:textId="77777777" w:rsidR="00B477F6" w:rsidRPr="00EE2CF8" w:rsidRDefault="00B477F6" w:rsidP="00594B31">
      <w:pPr>
        <w:numPr>
          <w:ins w:id="469" w:author="Gravendeel Barbara" w:date="2013-03-18T22:53:00Z"/>
        </w:numPr>
        <w:rPr>
          <w:ins w:id="470" w:author="Gravendeel Barbara" w:date="2013-03-18T22:41:00Z"/>
          <w:lang w:val="en-US"/>
        </w:rPr>
        <w:pPrChange w:id="471" w:author="Vos, R.A." w:date="2013-08-12T17:18:00Z">
          <w:pPr>
            <w:pStyle w:val="normal"/>
            <w:ind w:firstLine="720"/>
          </w:pPr>
        </w:pPrChange>
      </w:pPr>
    </w:p>
    <w:p w14:paraId="579A9F8F" w14:textId="77777777" w:rsidR="00B477F6" w:rsidRPr="00EE2CF8" w:rsidRDefault="00B477F6" w:rsidP="00594B31">
      <w:pPr>
        <w:numPr>
          <w:ins w:id="472" w:author="Gravendeel Barbara" w:date="2013-03-18T22:53:00Z"/>
        </w:numPr>
        <w:rPr>
          <w:lang w:val="en-US"/>
        </w:rPr>
        <w:pPrChange w:id="473" w:author="Vos, R.A." w:date="2013-08-12T17:18:00Z">
          <w:pPr>
            <w:pStyle w:val="normal"/>
            <w:ind w:firstLine="720"/>
          </w:pPr>
        </w:pPrChange>
      </w:pPr>
      <w:r w:rsidRPr="00EE2CF8">
        <w:rPr>
          <w:lang w:val="en-US"/>
        </w:rPr>
        <w:lastRenderedPageBreak/>
        <w:t xml:space="preserve">Here, we present a pipeline that automates both the identification and CITES listing verification step to scan large numbers of </w:t>
      </w:r>
      <w:del w:id="474" w:author="Gravendeel Barbara" w:date="2013-03-11T10:57:00Z">
        <w:r w:rsidRPr="00EE2CF8" w:rsidDel="00547892">
          <w:rPr>
            <w:lang w:val="en-US"/>
          </w:rPr>
          <w:delText xml:space="preserve">both </w:delText>
        </w:r>
      </w:del>
      <w:r w:rsidRPr="00EE2CF8">
        <w:rPr>
          <w:lang w:val="en-US"/>
        </w:rPr>
        <w:t xml:space="preserve">samples and sequences efficiently for the presence of </w:t>
      </w:r>
      <w:del w:id="475" w:author="Gravendeel Barbara" w:date="2013-03-11T10:57:00Z">
        <w:r w:rsidRPr="00EE2CF8" w:rsidDel="00547892">
          <w:rPr>
            <w:lang w:val="en-US"/>
          </w:rPr>
          <w:delText xml:space="preserve">genetic material </w:delText>
        </w:r>
      </w:del>
      <w:ins w:id="476" w:author="Gravendeel Barbara" w:date="2013-03-11T10:57:00Z">
        <w:r w:rsidRPr="00EE2CF8">
          <w:rPr>
            <w:lang w:val="en-US"/>
          </w:rPr>
          <w:t xml:space="preserve">DNA barcodes derived </w:t>
        </w:r>
      </w:ins>
      <w:r w:rsidRPr="00EE2CF8">
        <w:rPr>
          <w:lang w:val="en-US"/>
        </w:rPr>
        <w:t>from protected species.</w:t>
      </w:r>
    </w:p>
    <w:p w14:paraId="61E80A1D" w14:textId="6C9DC872" w:rsidR="00B477F6" w:rsidRPr="00EE2CF8" w:rsidRDefault="00B477F6">
      <w:pPr>
        <w:pStyle w:val="Kop2"/>
        <w:numPr>
          <w:ins w:id="477" w:author="Gravendeel Barbara" w:date="2013-03-18T23:18:00Z"/>
        </w:numPr>
        <w:rPr>
          <w:ins w:id="478" w:author="Gravendeel Barbara" w:date="2013-03-18T23:18:00Z"/>
          <w:lang w:val="en-US"/>
        </w:rPr>
      </w:pPr>
      <w:bookmarkStart w:id="479" w:name="h.8270ixh07zq6" w:colFirst="0" w:colLast="0"/>
      <w:bookmarkEnd w:id="479"/>
      <w:ins w:id="480" w:author="Gravendeel Barbara" w:date="2013-03-18T23:18:00Z">
        <w:del w:id="481" w:author="Vos, R.A." w:date="2013-08-12T17:22:00Z">
          <w:r w:rsidRPr="00EE2CF8" w:rsidDel="00594B31">
            <w:rPr>
              <w:lang w:val="en-US"/>
            </w:rPr>
            <w:delText>Implementation</w:delText>
          </w:r>
        </w:del>
      </w:ins>
      <w:ins w:id="482" w:author="Vos, R.A." w:date="2013-08-12T17:22:00Z">
        <w:r w:rsidR="00594B31">
          <w:rPr>
            <w:lang w:val="en-US"/>
          </w:rPr>
          <w:t>The pipeline</w:t>
        </w:r>
      </w:ins>
    </w:p>
    <w:p w14:paraId="1DD8F139" w14:textId="77777777" w:rsidR="00B477F6" w:rsidRPr="00EE2CF8" w:rsidRDefault="00B477F6" w:rsidP="00594B31">
      <w:pPr>
        <w:pStyle w:val="Kop3"/>
        <w:rPr>
          <w:lang w:val="en-US"/>
        </w:rPr>
        <w:pPrChange w:id="483" w:author="Vos, R.A." w:date="2013-08-12T17:21:00Z">
          <w:pPr>
            <w:pStyle w:val="Kop2"/>
          </w:pPr>
        </w:pPrChange>
      </w:pPr>
      <w:del w:id="484" w:author="Gravendeel Barbara" w:date="2013-03-18T23:19:00Z">
        <w:r w:rsidRPr="00EE2CF8" w:rsidDel="00FB55E6">
          <w:rPr>
            <w:lang w:val="en-US"/>
          </w:rPr>
          <w:delText>Pipeline design</w:delText>
        </w:r>
      </w:del>
      <w:ins w:id="485" w:author="Gravendeel Barbara" w:date="2013-03-18T23:19:00Z">
        <w:r w:rsidRPr="00EE2CF8">
          <w:rPr>
            <w:lang w:val="en-US"/>
          </w:rPr>
          <w:t>Overview</w:t>
        </w:r>
      </w:ins>
    </w:p>
    <w:p w14:paraId="26AAE6C2" w14:textId="6D5CF19D" w:rsidR="00B477F6" w:rsidRPr="00EE2CF8" w:rsidRDefault="00B477F6" w:rsidP="00594B31">
      <w:pPr>
        <w:rPr>
          <w:lang w:val="en-US"/>
        </w:rPr>
        <w:pPrChange w:id="486" w:author="Vos, R.A." w:date="2013-08-12T17:18:00Z">
          <w:pPr>
            <w:pStyle w:val="normal"/>
          </w:pPr>
        </w:pPrChange>
      </w:pPr>
      <w:r w:rsidRPr="00EE2CF8">
        <w:rPr>
          <w:lang w:val="en-US"/>
        </w:rPr>
        <w:t>The</w:t>
      </w:r>
      <w:ins w:id="487" w:author="Gravendeel Barbara" w:date="2013-03-18T23:20:00Z">
        <w:r w:rsidRPr="00EE2CF8">
          <w:rPr>
            <w:lang w:val="en-US"/>
          </w:rPr>
          <w:t xml:space="preserve"> </w:t>
        </w:r>
      </w:ins>
      <w:del w:id="488" w:author="Gravendeel Barbara" w:date="2013-03-18T23:20:00Z">
        <w:r w:rsidRPr="00EE2CF8" w:rsidDel="00FB55E6">
          <w:rPr>
            <w:lang w:val="en-US"/>
          </w:rPr>
          <w:delText xml:space="preserve"> </w:delText>
        </w:r>
      </w:del>
      <w:ins w:id="489" w:author="Vos, R.A." w:date="2013-08-12T16:09:00Z">
        <w:r w:rsidR="00C71FAF">
          <w:rPr>
            <w:i/>
            <w:lang w:val="en-US"/>
          </w:rPr>
          <w:t>HTS-barcode-</w:t>
        </w:r>
        <w:r w:rsidR="00C71FAF" w:rsidRPr="00EE2CF8">
          <w:rPr>
            <w:i/>
            <w:lang w:val="en-US"/>
          </w:rPr>
          <w:t>checker</w:t>
        </w:r>
        <w:r w:rsidR="00C71FAF" w:rsidRPr="00EE2CF8">
          <w:rPr>
            <w:lang w:val="en-US"/>
          </w:rPr>
          <w:t xml:space="preserve"> </w:t>
        </w:r>
      </w:ins>
      <w:ins w:id="490" w:author="Gravendeel Barbara" w:date="2013-03-18T23:20:00Z">
        <w:del w:id="491" w:author="Vos, R.A." w:date="2013-08-12T16:09:00Z">
          <w:r w:rsidRPr="00EE2CF8" w:rsidDel="00C71FAF">
            <w:rPr>
              <w:i/>
              <w:lang w:val="en-US"/>
            </w:rPr>
            <w:delText>CITES checker</w:delText>
          </w:r>
          <w:r w:rsidRPr="00EE2CF8" w:rsidDel="00C71FAF">
            <w:rPr>
              <w:lang w:val="en-US"/>
            </w:rPr>
            <w:delText xml:space="preserve"> </w:delText>
          </w:r>
        </w:del>
      </w:ins>
      <w:r w:rsidRPr="00EE2CF8">
        <w:rPr>
          <w:lang w:val="en-US"/>
        </w:rPr>
        <w:t xml:space="preserve">pipeline verifies whether </w:t>
      </w:r>
      <w:del w:id="492" w:author="Vos, R.A." w:date="2013-08-12T17:46:00Z">
        <w:r w:rsidRPr="00EE2CF8" w:rsidDel="00F362BD">
          <w:rPr>
            <w:lang w:val="en-US"/>
          </w:rPr>
          <w:delText xml:space="preserve">a </w:delText>
        </w:r>
      </w:del>
      <w:del w:id="493" w:author="Gravendeel Barbara" w:date="2013-03-18T23:20:00Z">
        <w:r w:rsidRPr="00EE2CF8" w:rsidDel="00FB55E6">
          <w:rPr>
            <w:lang w:val="en-US"/>
          </w:rPr>
          <w:delText xml:space="preserve">sequence </w:delText>
        </w:r>
      </w:del>
      <w:ins w:id="494" w:author="Gravendeel Barbara" w:date="2013-03-18T23:20:00Z">
        <w:r w:rsidRPr="00EE2CF8">
          <w:rPr>
            <w:lang w:val="en-US"/>
          </w:rPr>
          <w:t>read</w:t>
        </w:r>
      </w:ins>
      <w:ins w:id="495" w:author="Vos, R.A." w:date="2013-08-12T17:46:00Z">
        <w:r w:rsidR="00F362BD">
          <w:rPr>
            <w:lang w:val="en-US"/>
          </w:rPr>
          <w:t>s</w:t>
        </w:r>
      </w:ins>
      <w:ins w:id="496" w:author="Gravendeel Barbara" w:date="2013-03-18T23:20:00Z">
        <w:r w:rsidRPr="00EE2CF8">
          <w:rPr>
            <w:lang w:val="en-US"/>
          </w:rPr>
          <w:t xml:space="preserve"> produced by HTS </w:t>
        </w:r>
        <w:del w:id="497" w:author="Vos, R.A." w:date="2013-08-12T16:09:00Z">
          <w:r w:rsidRPr="00EE2CF8" w:rsidDel="00C71FAF">
            <w:rPr>
              <w:lang w:val="en-US"/>
            </w:rPr>
            <w:delText xml:space="preserve">of TMCs </w:delText>
          </w:r>
        </w:del>
      </w:ins>
      <w:r w:rsidRPr="00EE2CF8">
        <w:rPr>
          <w:lang w:val="en-US"/>
        </w:rPr>
        <w:t>originate</w:t>
      </w:r>
      <w:del w:id="498" w:author="Vos, R.A." w:date="2013-08-12T17:46:00Z">
        <w:r w:rsidRPr="00EE2CF8" w:rsidDel="00F362BD">
          <w:rPr>
            <w:lang w:val="en-US"/>
          </w:rPr>
          <w:delText>s</w:delText>
        </w:r>
      </w:del>
      <w:r w:rsidRPr="00EE2CF8">
        <w:rPr>
          <w:lang w:val="en-US"/>
        </w:rPr>
        <w:t xml:space="preserve"> from </w:t>
      </w:r>
      <w:del w:id="499" w:author="Vos, R.A." w:date="2013-08-12T17:46:00Z">
        <w:r w:rsidRPr="00EE2CF8" w:rsidDel="00F362BD">
          <w:rPr>
            <w:lang w:val="en-US"/>
          </w:rPr>
          <w:delText xml:space="preserve">a </w:delText>
        </w:r>
      </w:del>
      <w:r w:rsidRPr="00EE2CF8">
        <w:rPr>
          <w:lang w:val="en-US"/>
        </w:rPr>
        <w:t>CITES</w:t>
      </w:r>
      <w:ins w:id="500" w:author="Vos, R.A." w:date="2013-08-12T16:16:00Z">
        <w:r w:rsidR="005C796D">
          <w:rPr>
            <w:lang w:val="en-US"/>
          </w:rPr>
          <w:t>-</w:t>
        </w:r>
      </w:ins>
      <w:del w:id="501" w:author="Vos, R.A." w:date="2013-08-12T16:16:00Z">
        <w:r w:rsidRPr="00EE2CF8" w:rsidDel="005C796D">
          <w:rPr>
            <w:lang w:val="en-US"/>
          </w:rPr>
          <w:delText xml:space="preserve"> </w:delText>
        </w:r>
      </w:del>
      <w:r w:rsidRPr="00EE2CF8">
        <w:rPr>
          <w:lang w:val="en-US"/>
        </w:rPr>
        <w:t xml:space="preserve">protected species by comparing </w:t>
      </w:r>
      <w:del w:id="502" w:author="Gravendeel Barbara" w:date="2013-03-19T14:38:00Z">
        <w:r w:rsidRPr="00EE2CF8" w:rsidDel="00FC7050">
          <w:rPr>
            <w:lang w:val="en-US"/>
          </w:rPr>
          <w:delText>it</w:delText>
        </w:r>
      </w:del>
      <w:ins w:id="503" w:author="Gravendeel Barbara" w:date="2013-03-19T14:38:00Z">
        <w:r w:rsidRPr="00EE2CF8" w:rsidDel="00FC7050">
          <w:rPr>
            <w:lang w:val="en-US"/>
          </w:rPr>
          <w:t xml:space="preserve">the DNA sequence </w:t>
        </w:r>
        <w:del w:id="504" w:author="Vos, R.A." w:date="2013-08-12T17:46:00Z">
          <w:r w:rsidRPr="00EE2CF8" w:rsidDel="00F362BD">
            <w:rPr>
              <w:lang w:val="en-US"/>
            </w:rPr>
            <w:delText xml:space="preserve">matches </w:delText>
          </w:r>
        </w:del>
        <w:r w:rsidRPr="00EE2CF8" w:rsidDel="00FC7050">
          <w:rPr>
            <w:lang w:val="en-US"/>
          </w:rPr>
          <w:t>with data in</w:t>
        </w:r>
      </w:ins>
      <w:r w:rsidRPr="00EE2CF8">
        <w:rPr>
          <w:lang w:val="en-US"/>
        </w:rPr>
        <w:t xml:space="preserve"> </w:t>
      </w:r>
      <w:del w:id="505" w:author="Gravendeel Barbara" w:date="2013-03-19T14:38:00Z">
        <w:r w:rsidRPr="00EE2CF8" w:rsidDel="00FC7050">
          <w:rPr>
            <w:lang w:val="en-US"/>
          </w:rPr>
          <w:delText xml:space="preserve">to </w:delText>
        </w:r>
      </w:del>
      <w:del w:id="506" w:author="Vos, R.A." w:date="2013-08-12T16:16:00Z">
        <w:r w:rsidRPr="00EE2CF8" w:rsidDel="005C796D">
          <w:rPr>
            <w:lang w:val="en-US"/>
          </w:rPr>
          <w:delText xml:space="preserve">the </w:delText>
        </w:r>
      </w:del>
      <w:r w:rsidRPr="00EE2CF8">
        <w:rPr>
          <w:lang w:val="en-US"/>
        </w:rPr>
        <w:t xml:space="preserve">NCBI </w:t>
      </w:r>
      <w:proofErr w:type="spellStart"/>
      <w:r w:rsidRPr="00EE2CF8">
        <w:rPr>
          <w:lang w:val="en-US"/>
        </w:rPr>
        <w:t>GenBank’s</w:t>
      </w:r>
      <w:proofErr w:type="spellEnd"/>
      <w:r w:rsidRPr="00EE2CF8">
        <w:rPr>
          <w:lang w:val="en-US"/>
        </w:rPr>
        <w:t xml:space="preserve"> reference database</w:t>
      </w:r>
      <w:del w:id="507" w:author="Gravendeel Barbara" w:date="2013-03-18T22:59:00Z">
        <w:r w:rsidRPr="00EE2CF8" w:rsidDel="00FB55E6">
          <w:rPr>
            <w:lang w:val="en-US"/>
          </w:rPr>
          <w:delText>s</w:delText>
        </w:r>
      </w:del>
      <w:r w:rsidRPr="00EE2CF8">
        <w:rPr>
          <w:lang w:val="en-US"/>
        </w:rPr>
        <w:t xml:space="preserve"> </w:t>
      </w:r>
      <w:r>
        <w:rPr>
          <w:lang w:val="en-US"/>
        </w:rPr>
        <w:fldChar w:fldCharType="begin" w:fldLock="1"/>
      </w:r>
      <w:r>
        <w:rPr>
          <w:lang w:val="en-US"/>
        </w:rPr>
        <w:instrText>ADDIN CSL_CITATION { "citationItems" : [ { "id" : "ITEM-1", "itemData" : { "DOI" : "10.1093/nar/gkn723", "abstract" : "GenBank is a comprehensive database that contains publicly available nucleotide sequences for more than 300,000 organisms named at the genus level or lower, obtained primarily through submissions from individual laboratories and batch submissions from large-scale sequencing projects. Most submissions are made using the web-based BankIt or standalone Sequin programs, and accession numbers are assigned by GenBank(R) staff upon receipt. Daily data exchange with the European Molecular Biology Laboratory Nucleotide Sequence Database in Europe and the DNA Data Bank of Japan ensures worldwide coverage. GenBank is accessible through the National Center for Biotechnology Information (NCBI) Entrez retrieval system, which integrates data from the major DNA and protein sequence databases along with taxonomy, genome, mapping, protein structure and domain information, and the biomedical journal literature via PubMed. BLAST provides sequence similarity searches of GenBank and other sequence databases. Complete bimonthly releases and daily updates of the GenBank database are available by FTP. To access GenBank and its related retrieval and analysis services, begin at the NCBI Homepage: www.ncbi.nlm.nih.gov.", "author" : [ { "dropping-particle" : "", "family" : "Benson", "given" : "Dennis A", "non-dropping-particle" : "", "parse-names" : false, "suffix" : "" }, { "dropping-particle" : "", "family" : "Karsch-Mizrachi", "given" : "Ilene", "non-dropping-particle" : "", "parse-names" : false, "suffix" : "" }, { "dropping-particle" : "", "family" : "Lipman", "given" : "David J", "non-dropping-particle" : "", "parse-names" : false, "suffix" : "" }, { "dropping-particle" : "", "family" : "Ostell", "given" : "James", "non-dropping-particle" : "", "parse-names" : false, "suffix" : "" }, { "dropping-particle" : "", "family" : "Sayers", "given" : "Eric W", "non-dropping-particle" : "", "parse-names" : false, "suffix" : "" } ], "container-title" : "Nucleic acids research", "id" : "ITEM-1", "issue" : "Database issue", "issued" : { "date-parts" : [ [ "2009", "1", "1" ] ] }, "page" : "D26-31", "title" : "GenBank.", "type" : "article-journal", "volume" : "37" }, "uris" : [ "http://www.mendeley.com/documents/?uuid=eff0d487-e45e-4f0d-855f-e272376ef4e8" ] } ], "mendeley" : { "previouslyFormattedCitation" : "(Benson, Karsch-Mizrachi, Lipman, Ostell, &amp; Sayers, 2009)" }, "properties" : { "noteIndex" : 0 }, "schema" : "https://github.com/citation-style-language/schema/raw/master/csl-citation.json" }</w:instrText>
      </w:r>
      <w:r>
        <w:rPr>
          <w:lang w:val="en-US"/>
        </w:rPr>
        <w:fldChar w:fldCharType="separate"/>
      </w:r>
      <w:r w:rsidRPr="00CA1BB4">
        <w:rPr>
          <w:noProof/>
          <w:lang w:val="en-US"/>
        </w:rPr>
        <w:t>(Benson, Karsch-Mizrachi, Lipman, Ostell, &amp; Sayers, 2009)</w:t>
      </w:r>
      <w:r>
        <w:rPr>
          <w:lang w:val="en-US"/>
        </w:rPr>
        <w:fldChar w:fldCharType="end"/>
      </w:r>
      <w:r w:rsidRPr="00EE2CF8">
        <w:rPr>
          <w:lang w:val="en-US"/>
        </w:rPr>
        <w:t xml:space="preserve"> using BLAST </w:t>
      </w:r>
      <w:r>
        <w:rPr>
          <w:lang w:val="en-US"/>
        </w:rPr>
        <w:fldChar w:fldCharType="begin" w:fldLock="1"/>
      </w:r>
      <w:r>
        <w:rPr>
          <w:lang w:val="en-US"/>
        </w:rPr>
        <w:instrText>ADDIN CSL_CITATION { "citationItems" : [ { "id" : "ITEM-1", "itemData" : { "author" : [ { "dropping-particle" : "", "family" : "Altschul", "given" : "S.F.", "non-dropping-particle" : "", "parse-names" : false, "suffix" : "" }, { "dropping-particle" : "", "family" : "Gish", "given" : "W.", "non-dropping-particle" : "", "parse-names" : false, "suffix" : "" }, { "dropping-particle" : "", "family" : "Miller", "given" : "W.", "non-dropping-particle" : "", "parse-names" : false, "suffix" : "" }, { "dropping-particle" : "", "family" : "Myers", "given" : "E.W.", "non-dropping-particle" : "", "parse-names" : false, "suffix" : "" }, { "dropping-particle" : "", "family" : "Lipman", "given" : "D.J.", "non-dropping-particle" : "", "parse-names" : false, "suffix" : "" } ], "container-title" : "Journal of Molecular Biology", "id" : "ITEM-1", "issued" : { "date-parts" : [ [ "1990" ] ] }, "page" : "403-410", "title" : "Basic local alignment search tool", "type" : "article-journal", "volume" : "215" }, "uris" : [ "http://www.mendeley.com/documents/?uuid=0002104b-5466-4655-b498-914ab698a8a6" ] } ], "mendeley" : { "previouslyFormattedCitation" : "(Altschul, Gish, Miller, Myers, &amp; Lipman, 1990)" }, "properties" : { "noteIndex" : 0 }, "schema" : "https://github.com/citation-style-language/schema/raw/master/csl-citation.json" }</w:instrText>
      </w:r>
      <w:r>
        <w:rPr>
          <w:lang w:val="en-US"/>
        </w:rPr>
        <w:fldChar w:fldCharType="separate"/>
      </w:r>
      <w:r w:rsidRPr="00CA1BB4">
        <w:rPr>
          <w:noProof/>
          <w:lang w:val="en-US"/>
        </w:rPr>
        <w:t>(Altschul, Gish, Miller, Myers, &amp; Lipman, 1990)</w:t>
      </w:r>
      <w:r>
        <w:rPr>
          <w:lang w:val="en-US"/>
        </w:rPr>
        <w:fldChar w:fldCharType="end"/>
      </w:r>
      <w:r w:rsidRPr="00EE2CF8">
        <w:rPr>
          <w:lang w:val="en-US"/>
        </w:rPr>
        <w:t xml:space="preserve"> searches. The NCBI taxonomic identifier</w:t>
      </w:r>
      <w:ins w:id="508" w:author="Vos, R.A." w:date="2013-08-12T16:17:00Z">
        <w:r w:rsidR="005C796D">
          <w:rPr>
            <w:lang w:val="en-US"/>
          </w:rPr>
          <w:t>s</w:t>
        </w:r>
      </w:ins>
      <w:r w:rsidRPr="00EE2CF8">
        <w:rPr>
          <w:lang w:val="en-US"/>
        </w:rPr>
        <w:t xml:space="preserve"> (taxon ID) of the resulting BLAST hits are compared to a list of taxon IDs that correspond to </w:t>
      </w:r>
      <w:del w:id="509" w:author="Gravendeel Barbara" w:date="2013-03-19T12:09:00Z">
        <w:r w:rsidRPr="00EE2CF8" w:rsidDel="00FC7050">
          <w:rPr>
            <w:lang w:val="en-US"/>
          </w:rPr>
          <w:delText>CITES-</w:delText>
        </w:r>
      </w:del>
      <w:ins w:id="510" w:author="Gravendeel Barbara" w:date="2013-03-19T12:09:00Z">
        <w:r w:rsidRPr="00EE2CF8">
          <w:rPr>
            <w:lang w:val="en-US"/>
          </w:rPr>
          <w:t>CITES</w:t>
        </w:r>
        <w:del w:id="511" w:author="Vos, R.A." w:date="2013-08-12T16:09:00Z">
          <w:r w:rsidRPr="00EE2CF8" w:rsidDel="00C71FAF">
            <w:rPr>
              <w:lang w:val="en-US"/>
            </w:rPr>
            <w:delText xml:space="preserve"> </w:delText>
          </w:r>
        </w:del>
      </w:ins>
      <w:ins w:id="512" w:author="Vos, R.A." w:date="2013-08-12T16:09:00Z">
        <w:r w:rsidR="00C71FAF">
          <w:rPr>
            <w:lang w:val="en-US"/>
          </w:rPr>
          <w:t>-</w:t>
        </w:r>
      </w:ins>
      <w:r w:rsidRPr="00EE2CF8">
        <w:rPr>
          <w:lang w:val="en-US"/>
        </w:rPr>
        <w:t>listed species. Any putative matches are reported back to the user including the immediately surrounding context of the CITES appendix text. The steps of the pipeline are shown in Figure 1</w:t>
      </w:r>
      <w:ins w:id="513" w:author="Gravendeel Barbara" w:date="2013-03-19T12:06:00Z">
        <w:r w:rsidRPr="00EE2CF8">
          <w:rPr>
            <w:lang w:val="en-US"/>
          </w:rPr>
          <w:t xml:space="preserve"> and will be explained in more detail below</w:t>
        </w:r>
      </w:ins>
      <w:r w:rsidRPr="00EE2CF8">
        <w:rPr>
          <w:lang w:val="en-US"/>
        </w:rPr>
        <w:t>.</w:t>
      </w:r>
    </w:p>
    <w:p w14:paraId="05636C28" w14:textId="77777777" w:rsidR="00B477F6" w:rsidRPr="00EE2CF8" w:rsidRDefault="00B477F6">
      <w:pPr>
        <w:pStyle w:val="Kop3"/>
        <w:rPr>
          <w:lang w:val="en-US"/>
        </w:rPr>
      </w:pPr>
      <w:bookmarkStart w:id="514" w:name="h.jckp0uunv0v8" w:colFirst="0" w:colLast="0"/>
      <w:bookmarkEnd w:id="514"/>
      <w:r w:rsidRPr="00EE2CF8">
        <w:rPr>
          <w:lang w:val="en-US"/>
        </w:rPr>
        <w:t>Local CITES database</w:t>
      </w:r>
    </w:p>
    <w:p w14:paraId="5238FF8A" w14:textId="7B2DBC8F" w:rsidR="00B477F6" w:rsidRPr="00EE2CF8" w:rsidDel="00594B31" w:rsidRDefault="00B477F6" w:rsidP="00594B31">
      <w:pPr>
        <w:rPr>
          <w:del w:id="515" w:author="Vos, R.A." w:date="2013-08-12T17:21:00Z"/>
          <w:lang w:val="en-US"/>
        </w:rPr>
        <w:pPrChange w:id="516" w:author="Vos, R.A." w:date="2013-08-12T17:18:00Z">
          <w:pPr>
            <w:pStyle w:val="normal"/>
          </w:pPr>
        </w:pPrChange>
      </w:pPr>
      <w:r w:rsidRPr="00EE2CF8">
        <w:rPr>
          <w:lang w:val="en-US"/>
        </w:rPr>
        <w:t xml:space="preserve">As an offline process, a local database is maintained containing the corresponding </w:t>
      </w:r>
      <w:ins w:id="517" w:author="Vos, R.A." w:date="2013-08-12T18:14:00Z">
        <w:r w:rsidR="00E64561">
          <w:rPr>
            <w:lang w:val="en-US"/>
          </w:rPr>
          <w:t xml:space="preserve">NCBI </w:t>
        </w:r>
      </w:ins>
      <w:r w:rsidRPr="00EE2CF8">
        <w:rPr>
          <w:lang w:val="en-US"/>
        </w:rPr>
        <w:t xml:space="preserve">taxon IDs of </w:t>
      </w:r>
      <w:del w:id="518" w:author="Vos, R.A." w:date="2013-08-12T16:10:00Z">
        <w:r w:rsidRPr="00EE2CF8" w:rsidDel="00C71FAF">
          <w:rPr>
            <w:lang w:val="en-US"/>
          </w:rPr>
          <w:delText xml:space="preserve">CITES </w:delText>
        </w:r>
      </w:del>
      <w:ins w:id="519" w:author="Vos, R.A." w:date="2013-08-12T16:10:00Z">
        <w:r w:rsidR="00C71FAF" w:rsidRPr="00EE2CF8">
          <w:rPr>
            <w:lang w:val="en-US"/>
          </w:rPr>
          <w:t>CITES</w:t>
        </w:r>
        <w:r w:rsidR="00C71FAF">
          <w:rPr>
            <w:lang w:val="en-US"/>
          </w:rPr>
          <w:t>-</w:t>
        </w:r>
      </w:ins>
      <w:r w:rsidRPr="00EE2CF8">
        <w:rPr>
          <w:lang w:val="en-US"/>
        </w:rPr>
        <w:t xml:space="preserve">listed species. To update this database, a copy of the CITES appendix </w:t>
      </w:r>
      <w:del w:id="520" w:author="Vos, R.A." w:date="2013-08-12T18:14:00Z">
        <w:r w:rsidRPr="00EE2CF8" w:rsidDel="00E64561">
          <w:rPr>
            <w:lang w:val="en-US"/>
          </w:rPr>
          <w:delText xml:space="preserve">can </w:delText>
        </w:r>
      </w:del>
      <w:ins w:id="521" w:author="Vos, R.A." w:date="2013-08-12T18:14:00Z">
        <w:r w:rsidR="00E64561">
          <w:rPr>
            <w:lang w:val="en-US"/>
          </w:rPr>
          <w:t>is automatically</w:t>
        </w:r>
      </w:ins>
      <w:del w:id="522" w:author="Vos, R.A." w:date="2013-08-12T18:14:00Z">
        <w:r w:rsidRPr="00EE2CF8" w:rsidDel="00E64561">
          <w:rPr>
            <w:lang w:val="en-US"/>
          </w:rPr>
          <w:delText>be</w:delText>
        </w:r>
      </w:del>
      <w:r w:rsidRPr="00EE2CF8">
        <w:rPr>
          <w:lang w:val="en-US"/>
        </w:rPr>
        <w:t xml:space="preserve"> downloaded</w:t>
      </w:r>
      <w:ins w:id="523" w:author="Gravendeel Barbara" w:date="2013-03-18T22:57:00Z">
        <w:r w:rsidRPr="00EE2CF8">
          <w:rPr>
            <w:lang w:val="en-US"/>
          </w:rPr>
          <w:t xml:space="preserve"> from </w:t>
        </w:r>
        <w:proofErr w:type="gramStart"/>
        <w:r w:rsidRPr="00EE2CF8">
          <w:rPr>
            <w:lang w:val="en-US"/>
          </w:rPr>
          <w:t xml:space="preserve">the </w:t>
        </w:r>
      </w:ins>
      <w:ins w:id="524" w:author="Vos, R.A." w:date="2013-08-12T17:46:00Z">
        <w:r w:rsidR="00F362BD">
          <w:rPr>
            <w:lang w:val="en-US"/>
          </w:rPr>
          <w:t>I</w:t>
        </w:r>
      </w:ins>
      <w:proofErr w:type="gramEnd"/>
      <w:ins w:id="525" w:author="Gravendeel Barbara" w:date="2013-03-18T22:57:00Z">
        <w:del w:id="526" w:author="Vos, R.A." w:date="2013-08-12T17:46:00Z">
          <w:r w:rsidRPr="00EE2CF8" w:rsidDel="00F362BD">
            <w:rPr>
              <w:lang w:val="en-US"/>
            </w:rPr>
            <w:delText>i</w:delText>
          </w:r>
        </w:del>
        <w:r w:rsidRPr="00EE2CF8">
          <w:rPr>
            <w:lang w:val="en-US"/>
          </w:rPr>
          <w:t xml:space="preserve">nternet </w:t>
        </w:r>
      </w:ins>
      <w:ins w:id="527" w:author="Gravendeel Barbara" w:date="2013-03-18T23:00:00Z">
        <w:r w:rsidRPr="00EE2CF8">
          <w:rPr>
            <w:lang w:val="en-US"/>
          </w:rPr>
          <w:t>(www.cites.org/eng/app/index.php)</w:t>
        </w:r>
      </w:ins>
      <w:r w:rsidRPr="00EE2CF8">
        <w:rPr>
          <w:lang w:val="en-US"/>
        </w:rPr>
        <w:t xml:space="preserve"> (Fig</w:t>
      </w:r>
      <w:ins w:id="528" w:author="Gravendeel Barbara" w:date="2013-03-19T12:10:00Z">
        <w:r w:rsidRPr="00EE2CF8">
          <w:rPr>
            <w:lang w:val="en-US"/>
          </w:rPr>
          <w:t>ure</w:t>
        </w:r>
      </w:ins>
      <w:del w:id="529" w:author="Gravendeel Barbara" w:date="2013-03-19T12:10:00Z">
        <w:r w:rsidRPr="00EE2CF8" w:rsidDel="00FC7050">
          <w:rPr>
            <w:lang w:val="en-US"/>
          </w:rPr>
          <w:delText>.</w:delText>
        </w:r>
      </w:del>
      <w:r w:rsidRPr="00EE2CF8">
        <w:rPr>
          <w:lang w:val="en-US"/>
        </w:rPr>
        <w:t xml:space="preserve"> 1 </w:t>
      </w:r>
      <w:ins w:id="530" w:author="Gravendeel Barbara" w:date="2013-03-15T15:53:00Z">
        <w:r w:rsidRPr="00EE2CF8">
          <w:rPr>
            <w:lang w:val="en-US"/>
          </w:rPr>
          <w:t xml:space="preserve">- </w:t>
        </w:r>
      </w:ins>
      <w:r w:rsidRPr="00EE2CF8">
        <w:rPr>
          <w:lang w:val="en-US"/>
        </w:rPr>
        <w:t>step 1)</w:t>
      </w:r>
      <w:ins w:id="531" w:author="Vos, R.A." w:date="2013-03-19T14:58:00Z">
        <w:r w:rsidR="004B715C">
          <w:rPr>
            <w:lang w:val="en-US"/>
          </w:rPr>
          <w:t>,</w:t>
        </w:r>
      </w:ins>
      <w:r w:rsidRPr="00EE2CF8">
        <w:rPr>
          <w:lang w:val="en-US"/>
        </w:rPr>
        <w:t xml:space="preserve"> which the pipeline scans to retrieve names of </w:t>
      </w:r>
      <w:del w:id="532" w:author="Vos, R.A." w:date="2013-08-12T17:47:00Z">
        <w:r w:rsidRPr="00EE2CF8" w:rsidDel="00F362BD">
          <w:rPr>
            <w:lang w:val="en-US"/>
          </w:rPr>
          <w:delText xml:space="preserve">CITES </w:delText>
        </w:r>
      </w:del>
      <w:ins w:id="533" w:author="Vos, R.A." w:date="2013-08-12T17:47:00Z">
        <w:r w:rsidR="00F362BD" w:rsidRPr="00EE2CF8">
          <w:rPr>
            <w:lang w:val="en-US"/>
          </w:rPr>
          <w:t>CITES</w:t>
        </w:r>
        <w:r w:rsidR="00F362BD">
          <w:rPr>
            <w:lang w:val="en-US"/>
          </w:rPr>
          <w:t>-</w:t>
        </w:r>
      </w:ins>
      <w:r w:rsidRPr="00EE2CF8">
        <w:rPr>
          <w:lang w:val="en-US"/>
        </w:rPr>
        <w:t>protected species and the appendix that contains the</w:t>
      </w:r>
      <w:ins w:id="534" w:author="Gravendeel Barbara" w:date="2013-03-18T22:57:00Z">
        <w:r w:rsidRPr="00EE2CF8">
          <w:rPr>
            <w:lang w:val="en-US"/>
          </w:rPr>
          <w:t>se names</w:t>
        </w:r>
      </w:ins>
      <w:del w:id="535" w:author="Gravendeel Barbara" w:date="2013-03-18T22:57:00Z">
        <w:r w:rsidRPr="00EE2CF8" w:rsidDel="00FB55E6">
          <w:rPr>
            <w:lang w:val="en-US"/>
          </w:rPr>
          <w:delText>m</w:delText>
        </w:r>
      </w:del>
      <w:r w:rsidRPr="00EE2CF8">
        <w:rPr>
          <w:lang w:val="en-US"/>
        </w:rPr>
        <w:t>.</w:t>
      </w:r>
      <w:ins w:id="536" w:author="Vos, R.A." w:date="2013-08-12T16:17:00Z">
        <w:r w:rsidR="005C796D">
          <w:rPr>
            <w:lang w:val="en-US"/>
          </w:rPr>
          <w:t xml:space="preserve"> By default, the pipeline checks the CITES appendices every time it is run and performs a download</w:t>
        </w:r>
      </w:ins>
      <w:ins w:id="537" w:author="Vos, R.A." w:date="2013-08-12T18:14:00Z">
        <w:r w:rsidR="00E64561">
          <w:rPr>
            <w:lang w:val="en-US"/>
          </w:rPr>
          <w:t>ing</w:t>
        </w:r>
      </w:ins>
      <w:ins w:id="538" w:author="Vos, R.A." w:date="2013-08-12T16:17:00Z">
        <w:r w:rsidR="005C796D">
          <w:rPr>
            <w:lang w:val="en-US"/>
          </w:rPr>
          <w:t xml:space="preserve"> and preprocessing </w:t>
        </w:r>
      </w:ins>
      <w:ins w:id="539" w:author="Vos, R.A." w:date="2013-08-12T17:47:00Z">
        <w:r w:rsidR="00F362BD">
          <w:rPr>
            <w:lang w:val="en-US"/>
          </w:rPr>
          <w:t xml:space="preserve">step </w:t>
        </w:r>
      </w:ins>
      <w:ins w:id="540" w:author="Vos, R.A." w:date="2013-08-12T16:17:00Z">
        <w:r w:rsidR="005C796D">
          <w:rPr>
            <w:lang w:val="en-US"/>
          </w:rPr>
          <w:t>when</w:t>
        </w:r>
      </w:ins>
      <w:ins w:id="541" w:author="Vos, R.A." w:date="2013-08-12T17:47:00Z">
        <w:r w:rsidR="00F362BD">
          <w:rPr>
            <w:lang w:val="en-US"/>
          </w:rPr>
          <w:t>ever</w:t>
        </w:r>
      </w:ins>
      <w:ins w:id="542" w:author="Vos, R.A." w:date="2013-08-12T16:17:00Z">
        <w:r w:rsidR="005C796D">
          <w:rPr>
            <w:lang w:val="en-US"/>
          </w:rPr>
          <w:t xml:space="preserve"> contents have changed. </w:t>
        </w:r>
        <w:proofErr w:type="gramStart"/>
        <w:r w:rsidR="005C796D">
          <w:rPr>
            <w:lang w:val="en-US"/>
          </w:rPr>
          <w:t xml:space="preserve">This </w:t>
        </w:r>
      </w:ins>
      <w:ins w:id="543" w:author="Vos, R.A." w:date="2013-08-12T16:18:00Z">
        <w:r w:rsidR="005C796D">
          <w:rPr>
            <w:lang w:val="en-US"/>
          </w:rPr>
          <w:t>behavior</w:t>
        </w:r>
      </w:ins>
      <w:ins w:id="544" w:author="Vos, R.A." w:date="2013-08-12T16:17:00Z">
        <w:r w:rsidR="005C796D">
          <w:rPr>
            <w:lang w:val="en-US"/>
          </w:rPr>
          <w:t xml:space="preserve"> </w:t>
        </w:r>
      </w:ins>
      <w:ins w:id="545" w:author="Vos, R.A." w:date="2013-08-12T16:18:00Z">
        <w:r w:rsidR="005C796D">
          <w:rPr>
            <w:lang w:val="en-US"/>
          </w:rPr>
          <w:t>can be influenced by forcing a download</w:t>
        </w:r>
        <w:proofErr w:type="gramEnd"/>
        <w:r w:rsidR="005C796D">
          <w:rPr>
            <w:lang w:val="en-US"/>
          </w:rPr>
          <w:t xml:space="preserve"> (with the </w:t>
        </w:r>
      </w:ins>
      <w:ins w:id="546" w:author="Vos, R.A." w:date="2013-08-12T16:19:00Z">
        <w:r w:rsidR="005C796D" w:rsidRPr="00EC58B4">
          <w:rPr>
            <w:rFonts w:ascii="Courier New" w:hAnsi="Courier New" w:cs="Courier New"/>
            <w:lang w:val="en-US"/>
            <w:rPrChange w:id="547" w:author="Vos, R.A." w:date="2013-08-12T17:54:00Z">
              <w:rPr>
                <w:lang w:val="en-US"/>
              </w:rPr>
            </w:rPrChange>
          </w:rPr>
          <w:t>--</w:t>
        </w:r>
        <w:proofErr w:type="spellStart"/>
        <w:r w:rsidR="005C796D" w:rsidRPr="00EC58B4">
          <w:rPr>
            <w:rFonts w:ascii="Courier New" w:hAnsi="Courier New" w:cs="Courier New"/>
            <w:lang w:val="en-US"/>
            <w:rPrChange w:id="548" w:author="Vos, R.A." w:date="2013-08-12T17:54:00Z">
              <w:rPr>
                <w:lang w:val="en-US"/>
              </w:rPr>
            </w:rPrChange>
          </w:rPr>
          <w:t>force_download</w:t>
        </w:r>
        <w:proofErr w:type="spellEnd"/>
        <w:r w:rsidR="005C796D">
          <w:rPr>
            <w:lang w:val="en-US"/>
          </w:rPr>
          <w:t xml:space="preserve"> flag) or avoiding one (using </w:t>
        </w:r>
        <w:r w:rsidR="005C796D" w:rsidRPr="00EC58B4">
          <w:rPr>
            <w:rFonts w:ascii="Courier New" w:hAnsi="Courier New" w:cs="Courier New"/>
            <w:lang w:val="en-US"/>
            <w:rPrChange w:id="549" w:author="Vos, R.A." w:date="2013-08-12T17:55:00Z">
              <w:rPr>
                <w:lang w:val="en-US"/>
              </w:rPr>
            </w:rPrChange>
          </w:rPr>
          <w:t>--</w:t>
        </w:r>
        <w:proofErr w:type="spellStart"/>
        <w:r w:rsidR="005C796D" w:rsidRPr="00EC58B4">
          <w:rPr>
            <w:rFonts w:ascii="Courier New" w:hAnsi="Courier New" w:cs="Courier New"/>
            <w:lang w:val="en-US"/>
            <w:rPrChange w:id="550" w:author="Vos, R.A." w:date="2013-08-12T17:55:00Z">
              <w:rPr>
                <w:lang w:val="en-US"/>
              </w:rPr>
            </w:rPrChange>
          </w:rPr>
          <w:t>avoid_download</w:t>
        </w:r>
        <w:proofErr w:type="spellEnd"/>
        <w:r w:rsidR="005C796D">
          <w:rPr>
            <w:lang w:val="en-US"/>
          </w:rPr>
          <w:t>) regardless whether CITES has released new appendices.</w:t>
        </w:r>
      </w:ins>
    </w:p>
    <w:p w14:paraId="6FB03622" w14:textId="77777777" w:rsidR="00B477F6" w:rsidRPr="00EE2CF8" w:rsidRDefault="00B477F6" w:rsidP="00594B31">
      <w:pPr>
        <w:rPr>
          <w:lang w:val="en-US"/>
        </w:rPr>
        <w:pPrChange w:id="551" w:author="Vos, R.A." w:date="2013-08-12T17:21:00Z">
          <w:pPr>
            <w:pStyle w:val="normal"/>
          </w:pPr>
        </w:pPrChange>
      </w:pPr>
    </w:p>
    <w:p w14:paraId="5619B0DC" w14:textId="4F33C96C" w:rsidR="00B477F6" w:rsidRPr="00EE2CF8" w:rsidRDefault="00B477F6" w:rsidP="00594B31">
      <w:pPr>
        <w:rPr>
          <w:lang w:val="en-US"/>
        </w:rPr>
        <w:pPrChange w:id="552" w:author="Vos, R.A." w:date="2013-08-12T17:17:00Z">
          <w:pPr>
            <w:pStyle w:val="normal"/>
            <w:ind w:firstLine="720"/>
          </w:pPr>
        </w:pPrChange>
      </w:pPr>
      <w:r w:rsidRPr="00EE2CF8">
        <w:rPr>
          <w:lang w:val="en-US"/>
        </w:rPr>
        <w:t xml:space="preserve">For each entry in the CITES appendix the corresponding taxon ID is </w:t>
      </w:r>
      <w:del w:id="553" w:author="Vos, R.A." w:date="2013-08-12T17:27:00Z">
        <w:r w:rsidRPr="00EE2CF8" w:rsidDel="00BC2581">
          <w:rPr>
            <w:lang w:val="en-US"/>
          </w:rPr>
          <w:delText xml:space="preserve">retrieved </w:delText>
        </w:r>
      </w:del>
      <w:ins w:id="554" w:author="Vos, R.A." w:date="2013-08-12T17:27:00Z">
        <w:r w:rsidR="00BC2581">
          <w:rPr>
            <w:lang w:val="en-US"/>
          </w:rPr>
          <w:t xml:space="preserve">initially </w:t>
        </w:r>
      </w:ins>
      <w:ins w:id="555" w:author="Vos, R.A." w:date="2013-08-12T18:14:00Z">
        <w:r w:rsidR="00E64561">
          <w:rPr>
            <w:lang w:val="en-US"/>
          </w:rPr>
          <w:t xml:space="preserve">queried </w:t>
        </w:r>
      </w:ins>
      <w:r w:rsidRPr="00EE2CF8">
        <w:rPr>
          <w:lang w:val="en-US"/>
        </w:rPr>
        <w:t>using approximate string searches in the NCBI taxonomic database (Fig</w:t>
      </w:r>
      <w:ins w:id="556" w:author="Gravendeel Barbara" w:date="2013-03-19T12:10:00Z">
        <w:r w:rsidRPr="00EE2CF8">
          <w:rPr>
            <w:lang w:val="en-US"/>
          </w:rPr>
          <w:t>ure</w:t>
        </w:r>
      </w:ins>
      <w:del w:id="557" w:author="Gravendeel Barbara" w:date="2013-03-19T12:10:00Z">
        <w:r w:rsidRPr="00EE2CF8" w:rsidDel="00FC7050">
          <w:rPr>
            <w:lang w:val="en-US"/>
          </w:rPr>
          <w:delText>.</w:delText>
        </w:r>
      </w:del>
      <w:r w:rsidRPr="00EE2CF8">
        <w:rPr>
          <w:lang w:val="en-US"/>
        </w:rPr>
        <w:t xml:space="preserve"> 1 </w:t>
      </w:r>
      <w:ins w:id="558" w:author="Gravendeel Barbara" w:date="2013-03-15T15:53:00Z">
        <w:r w:rsidRPr="00EE2CF8">
          <w:rPr>
            <w:lang w:val="en-US"/>
          </w:rPr>
          <w:t xml:space="preserve">- </w:t>
        </w:r>
      </w:ins>
      <w:r w:rsidRPr="00EE2CF8">
        <w:rPr>
          <w:lang w:val="en-US"/>
        </w:rPr>
        <w:t xml:space="preserve">step 2). Since an entire genus or </w:t>
      </w:r>
      <w:del w:id="559" w:author="Gravendeel Barbara" w:date="2013-03-15T15:53:00Z">
        <w:r w:rsidRPr="00EE2CF8" w:rsidDel="00B86ECF">
          <w:rPr>
            <w:lang w:val="en-US"/>
          </w:rPr>
          <w:delText>higher taxon</w:delText>
        </w:r>
      </w:del>
      <w:ins w:id="560" w:author="Gravendeel Barbara" w:date="2013-03-15T15:53:00Z">
        <w:r w:rsidRPr="00EE2CF8">
          <w:rPr>
            <w:lang w:val="en-US"/>
          </w:rPr>
          <w:t>family</w:t>
        </w:r>
      </w:ins>
      <w:r w:rsidRPr="00EE2CF8">
        <w:rPr>
          <w:lang w:val="en-US"/>
        </w:rPr>
        <w:t xml:space="preserve"> can be listed in the CITES appendix (for example: </w:t>
      </w:r>
      <w:proofErr w:type="spellStart"/>
      <w:ins w:id="561" w:author="Gravendeel Barbara" w:date="2013-03-15T16:52:00Z">
        <w:r w:rsidRPr="00B477F6">
          <w:rPr>
            <w:i/>
            <w:color w:val="000000"/>
            <w:sz w:val="22"/>
            <w:lang w:val="en-US"/>
            <w:rPrChange w:id="562" w:author="Gravendeel Barbara" w:date="2013-03-15T16:52:00Z">
              <w:rPr>
                <w:rFonts w:ascii="Cambria" w:hAnsi="Cambria"/>
                <w:b/>
                <w:color w:val="auto"/>
                <w:sz w:val="24"/>
                <w:lang w:val="en-US"/>
              </w:rPr>
            </w:rPrChange>
          </w:rPr>
          <w:t>Dendrobium</w:t>
        </w:r>
        <w:proofErr w:type="spellEnd"/>
        <w:r w:rsidRPr="00EE2CF8">
          <w:rPr>
            <w:lang w:val="en-US"/>
          </w:rPr>
          <w:t xml:space="preserve"> or </w:t>
        </w:r>
      </w:ins>
      <w:proofErr w:type="spellStart"/>
      <w:r w:rsidRPr="00EE2CF8">
        <w:rPr>
          <w:lang w:val="en-US"/>
        </w:rPr>
        <w:t>Orchidaceae</w:t>
      </w:r>
      <w:proofErr w:type="spellEnd"/>
      <w:r w:rsidRPr="00EE2CF8">
        <w:rPr>
          <w:lang w:val="en-US"/>
        </w:rPr>
        <w:t xml:space="preserve">), </w:t>
      </w:r>
      <w:ins w:id="563" w:author="Vos, R.A." w:date="2013-08-12T16:20:00Z">
        <w:r w:rsidR="005C796D">
          <w:rPr>
            <w:lang w:val="en-US"/>
          </w:rPr>
          <w:t xml:space="preserve">returned </w:t>
        </w:r>
      </w:ins>
      <w:r w:rsidRPr="00EE2CF8">
        <w:rPr>
          <w:lang w:val="en-US"/>
        </w:rPr>
        <w:t xml:space="preserve">higher taxa are expanded into all lower ranks to which </w:t>
      </w:r>
      <w:proofErr w:type="spellStart"/>
      <w:r w:rsidRPr="00EE2CF8">
        <w:rPr>
          <w:lang w:val="en-US"/>
        </w:rPr>
        <w:t>GenBank</w:t>
      </w:r>
      <w:proofErr w:type="spellEnd"/>
      <w:r w:rsidRPr="00EE2CF8">
        <w:rPr>
          <w:lang w:val="en-US"/>
        </w:rPr>
        <w:t xml:space="preserve"> sequences may be annotated. When no taxon ID can be obtained, a taxonomic name reconciliation web service (TNRS, </w:t>
      </w:r>
      <w:r w:rsidR="00C71FAF">
        <w:fldChar w:fldCharType="begin"/>
      </w:r>
      <w:r w:rsidR="00C71FAF">
        <w:instrText xml:space="preserve"> HYPERLINK "http://api.phylotastic.org/tnrs" \h </w:instrText>
      </w:r>
      <w:r w:rsidR="00C71FAF">
        <w:fldChar w:fldCharType="separate"/>
      </w:r>
      <w:r w:rsidRPr="00EE2CF8">
        <w:rPr>
          <w:color w:val="1155CC"/>
          <w:u w:val="single"/>
          <w:lang w:val="en-US"/>
        </w:rPr>
        <w:t>http://api.phylotastic.org/tnrs</w:t>
      </w:r>
      <w:r w:rsidR="00C71FAF">
        <w:rPr>
          <w:color w:val="1155CC"/>
          <w:u w:val="single"/>
          <w:lang w:val="en-US"/>
        </w:rPr>
        <w:fldChar w:fldCharType="end"/>
      </w:r>
      <w:r w:rsidRPr="00CA1BB4">
        <w:rPr>
          <w:lang w:val="en-US"/>
        </w:rPr>
        <w:t xml:space="preserve">, </w:t>
      </w:r>
      <w:r>
        <w:rPr>
          <w:lang w:val="en-US"/>
        </w:rPr>
        <w:fldChar w:fldCharType="begin" w:fldLock="1"/>
      </w:r>
      <w:r>
        <w:rPr>
          <w:lang w:val="en-US"/>
        </w:rPr>
        <w:instrText>ADDIN CSL_CITATION { "citationItems" : [ { "id" : "ITEM-1", "itemData" : { "author" : [ { "dropping-particle" : "", "family" : "Stoltzfus", "given" : "Arlin", "non-dropping-particle" : "", "parse-names" : false, "suffix" : "" }, { "dropping-particle" : "", "family" : "Lapp", "given" : "Hilmar", "non-dropping-particle" : "", "parse-names" : false, "suffix" : "" }, { "dropping-particle" : "", "family" : "Matasci", "given" : "Naim", "non-dropping-particle" : "", "parse-names" : false, "suffix" : "" }, { "dropping-particle" : "", "family" : "Deus", "given" : "Helena", "non-dropping-particle" : "", "parse-names" : false, "suffix" : "" }, { "dropping-particle" : "", "family" : "Sidlauskas", "given" : "Brian", "non-dropping-particle" : "", "parse-names" : false, "suffix" : "" }, { "dropping-particle" : "", "family" : "Zmasek", "given" : "Christian M.", "non-dropping-particle" : "", "parse-names" : false, "suffix" : "" }, { "dropping-particle" : "", "family" : "Vaidya", "given" : "Gaurav", "non-dropping-particle" : "", "parse-names" : false, "suffix" : "" }, { "dropping-particle" : "", "family" : "Pontelli", "given" : "Enrico", "non-dropping-particle" : "", "parse-names" : false, "suffix" : "" }, { "dropping-particle" : "", "family" : "Cranston", "given" : "Karen", "non-dropping-particle" : "", "parse-names" : false, "suffix" : "" }, { "dropping-particle" : "", "family" : "Vos", "given" : "Rutger A.", "non-dropping-particle" : "", "parse-names" : false, "suffix" : "" }, { "dropping-particle" : "", "family" : "Webb", "given" : "Campbell O", "non-dropping-particle" : "", "parse-names" : false, "suffix" : "" }, { "dropping-particle" : "", "family" : "Harmon", "given" : "Luke J", "non-dropping-particle" : "", "parse-names" : false, "suffix" : "" }, { "dropping-particle" : "", "family" : "Pirrung", "given" : "Megan", "non-dropping-particle" : "", "parse-names" : false, "suffix" : "" }, { "dropping-particle" : "", "family" : "O'Meara", "given" : "Brian C.", "non-dropping-particle" : "", "parse-names" : false, "suffix" : "" }, { "dropping-particle" : "", "family" : "Pennell", "given" : "Matthew W", "non-dropping-particle" : "", "parse-names" : false, "suffix" : "" }, { "dropping-particle" : "", "family" : "Mirarab", "given" : "Siavash", "non-dropping-particle" : "", "parse-names" : false, "suffix" : "" }, { "dropping-particle" : "", "family" : "Rosenberg", "given" : "M. S.", "non-dropping-particle" : "", "parse-names" : false, "suffix" : "" }, { "dropping-particle" : "", "family" : "Balhoff", "given" : "James P.", "non-dropping-particle" : "", "parse-names" : false, "suffix" : "" }, { "dropping-particle" : "", "family" : "Bik", "given" : "Holly M", "non-dropping-particle" : "", "parse-names" : false, "suffix" : "" }, { "dropping-particle" : "", "family" : "Heath", "given" : "Tracy", "non-dropping-particle" : "", "parse-names" : false, "suffix" : "" }, { "dropping-particle" : "", "family" : "Midford", "given" : "Peter E.", "non-dropping-particle" : "", "parse-names" : false, "suffix" : "" }, { "dropping-particle" : "", "family" : "Brown", "given" : "Joseph W", "non-dropping-particle" : "", "parse-names" : false, "suffix" : "" }, { "dropping-particle" : "", "family" : "McTavish", "given" : "Emily Jane", "non-dropping-particle" : "", "parse-names" : false, "suffix" : "" }, { "dropping-particle" : "", "family" : "Sukumaran", "given" : "Jeet", "non-dropping-particle" : "", "parse-names" : false, "suffix" : "" }, { "dropping-particle" : "", "family" : "Westneat", "given" : "Mark W.", "non-dropping-particle" : "", "parse-names" : false, "suffix" : "" }, { "dropping-particle" : "", "family" : "Alfaro", "given" : "Michael E.", "non-dropping-particle" : "", "parse-names" : false, "suffix" : "" }, { "dropping-particle" : "", "family" : "Steele", "given" : "Aaron", "non-dropping-particle" : "", "parse-names" : false, "suffix" : "" } ], "container-title" : "BMC Bioinformatics", "id" : "ITEM-1", "issue" : "In Review", "issued" : { "date-parts" : [ [ "0" ] ] }, "title" : "Phylotastic! Making Tree-of-Life Knowledge Accessible, Re-usable and Convenient.", "type" : "article-journal" }, "uris" : [ "http://www.mendeley.com/documents/?uuid=476d02b6-52f9-4001-94d9-e9dc8cab2f16" ] } ], "mendeley" : { "previouslyFormattedCitation" : "(Stoltzfus et al., n.d.)" }, "properties" : { "noteIndex" : 0 }, "schema" : "https://github.com/citation-style-language/schema/raw/master/csl-citation.json" }</w:instrText>
      </w:r>
      <w:r>
        <w:rPr>
          <w:lang w:val="en-US"/>
        </w:rPr>
        <w:fldChar w:fldCharType="separate"/>
      </w:r>
      <w:r w:rsidRPr="00CA1BB4">
        <w:rPr>
          <w:noProof/>
          <w:lang w:val="en-US"/>
        </w:rPr>
        <w:t>(Stoltzfus et al., n.d.)</w:t>
      </w:r>
      <w:r>
        <w:rPr>
          <w:lang w:val="en-US"/>
        </w:rPr>
        <w:fldChar w:fldCharType="end"/>
      </w:r>
      <w:r w:rsidRPr="00CA1BB4">
        <w:rPr>
          <w:lang w:val="en-US"/>
        </w:rPr>
        <w:t>)</w:t>
      </w:r>
      <w:r w:rsidRPr="00EE2CF8">
        <w:rPr>
          <w:lang w:val="en-US"/>
        </w:rPr>
        <w:t xml:space="preserve"> is used (Fig</w:t>
      </w:r>
      <w:ins w:id="564" w:author="Gravendeel Barbara" w:date="2013-03-19T12:10:00Z">
        <w:r w:rsidRPr="00EE2CF8">
          <w:rPr>
            <w:lang w:val="en-US"/>
          </w:rPr>
          <w:t>ure</w:t>
        </w:r>
      </w:ins>
      <w:del w:id="565" w:author="Gravendeel Barbara" w:date="2013-03-19T12:10:00Z">
        <w:r w:rsidRPr="00EE2CF8" w:rsidDel="00FC7050">
          <w:rPr>
            <w:lang w:val="en-US"/>
          </w:rPr>
          <w:delText>.</w:delText>
        </w:r>
      </w:del>
      <w:r w:rsidRPr="00EE2CF8">
        <w:rPr>
          <w:lang w:val="en-US"/>
        </w:rPr>
        <w:t xml:space="preserve"> 1 </w:t>
      </w:r>
      <w:ins w:id="566" w:author="Gravendeel Barbara" w:date="2013-03-15T15:54:00Z">
        <w:r w:rsidRPr="00EE2CF8">
          <w:rPr>
            <w:lang w:val="en-US"/>
          </w:rPr>
          <w:t xml:space="preserve">- </w:t>
        </w:r>
      </w:ins>
      <w:r w:rsidRPr="00EE2CF8">
        <w:rPr>
          <w:lang w:val="en-US"/>
        </w:rPr>
        <w:t xml:space="preserve">step 3) to obtain a list of synonyms, based on which the pipeline retries to obtain </w:t>
      </w:r>
      <w:ins w:id="567" w:author="Vos, R.A." w:date="2013-08-12T17:47:00Z">
        <w:r w:rsidR="00F362BD">
          <w:rPr>
            <w:lang w:val="en-US"/>
          </w:rPr>
          <w:t xml:space="preserve">terminal </w:t>
        </w:r>
      </w:ins>
      <w:r w:rsidRPr="00EE2CF8">
        <w:rPr>
          <w:lang w:val="en-US"/>
        </w:rPr>
        <w:t xml:space="preserve">taxon IDs. The taxon IDs for </w:t>
      </w:r>
      <w:del w:id="568" w:author="Vos, R.A." w:date="2013-08-12T16:10:00Z">
        <w:r w:rsidRPr="00EE2CF8" w:rsidDel="00C71FAF">
          <w:rPr>
            <w:lang w:val="en-US"/>
          </w:rPr>
          <w:delText xml:space="preserve">CITES </w:delText>
        </w:r>
      </w:del>
      <w:ins w:id="569" w:author="Vos, R.A." w:date="2013-08-12T16:10:00Z">
        <w:r w:rsidR="00C71FAF" w:rsidRPr="00EE2CF8">
          <w:rPr>
            <w:lang w:val="en-US"/>
          </w:rPr>
          <w:t>CITES</w:t>
        </w:r>
        <w:r w:rsidR="00C71FAF">
          <w:rPr>
            <w:lang w:val="en-US"/>
          </w:rPr>
          <w:t>-</w:t>
        </w:r>
      </w:ins>
      <w:r w:rsidRPr="00EE2CF8">
        <w:rPr>
          <w:lang w:val="en-US"/>
        </w:rPr>
        <w:t xml:space="preserve">protected species are locally stored, along with CITES appendix information and NCBI taxon names, in a comma separated value (CSV) file that can be </w:t>
      </w:r>
      <w:ins w:id="570" w:author="Gravendeel Barbara" w:date="2013-03-15T16:52:00Z">
        <w:r w:rsidRPr="00EE2CF8">
          <w:rPr>
            <w:lang w:val="en-US"/>
          </w:rPr>
          <w:t>read with</w:t>
        </w:r>
      </w:ins>
      <w:del w:id="571" w:author="Gravendeel Barbara" w:date="2013-03-15T15:54:00Z">
        <w:r w:rsidRPr="00EE2CF8" w:rsidDel="00B86ECF">
          <w:rPr>
            <w:lang w:val="en-US"/>
          </w:rPr>
          <w:delText>read by</w:delText>
        </w:r>
      </w:del>
      <w:r w:rsidRPr="00EE2CF8">
        <w:rPr>
          <w:lang w:val="en-US"/>
        </w:rPr>
        <w:t xml:space="preserve"> standard spreadsheet software.</w:t>
      </w:r>
    </w:p>
    <w:p w14:paraId="32A2C12A" w14:textId="77777777" w:rsidR="00B477F6" w:rsidRPr="00EE2CF8" w:rsidRDefault="00B477F6">
      <w:pPr>
        <w:pStyle w:val="Kop3"/>
        <w:rPr>
          <w:lang w:val="en-US"/>
        </w:rPr>
      </w:pPr>
      <w:bookmarkStart w:id="572" w:name="h.bzjb26pxo19i" w:colFirst="0" w:colLast="0"/>
      <w:bookmarkEnd w:id="572"/>
      <w:r w:rsidRPr="00EE2CF8">
        <w:rPr>
          <w:lang w:val="en-US"/>
        </w:rPr>
        <w:t>Sequence identification</w:t>
      </w:r>
    </w:p>
    <w:p w14:paraId="6715DA9C" w14:textId="48232377" w:rsidR="005C796D" w:rsidRDefault="00B477F6" w:rsidP="00594B31">
      <w:pPr>
        <w:rPr>
          <w:ins w:id="573" w:author="Vos, R.A." w:date="2013-08-12T16:22:00Z"/>
          <w:lang w:val="en-US"/>
        </w:rPr>
        <w:pPrChange w:id="574" w:author="Vos, R.A." w:date="2013-08-12T17:21:00Z">
          <w:pPr>
            <w:pStyle w:val="normal"/>
          </w:pPr>
        </w:pPrChange>
      </w:pPr>
      <w:r w:rsidRPr="00EE2CF8">
        <w:rPr>
          <w:lang w:val="en-US"/>
        </w:rPr>
        <w:t xml:space="preserve">To identify putative </w:t>
      </w:r>
      <w:del w:id="575" w:author="Gravendeel Barbara" w:date="2013-03-19T12:09:00Z">
        <w:r w:rsidRPr="00EE2CF8" w:rsidDel="00FC7050">
          <w:rPr>
            <w:lang w:val="en-US"/>
          </w:rPr>
          <w:delText>CITES-</w:delText>
        </w:r>
      </w:del>
      <w:ins w:id="576" w:author="Gravendeel Barbara" w:date="2013-03-19T12:09:00Z">
        <w:r w:rsidRPr="00EE2CF8">
          <w:rPr>
            <w:lang w:val="en-US"/>
          </w:rPr>
          <w:t>CITES</w:t>
        </w:r>
        <w:del w:id="577" w:author="Vos, R.A." w:date="2013-08-12T16:11:00Z">
          <w:r w:rsidRPr="00EE2CF8" w:rsidDel="00C71FAF">
            <w:rPr>
              <w:lang w:val="en-US"/>
            </w:rPr>
            <w:delText xml:space="preserve"> </w:delText>
          </w:r>
        </w:del>
      </w:ins>
      <w:ins w:id="578" w:author="Vos, R.A." w:date="2013-08-12T16:11:00Z">
        <w:r w:rsidR="00C71FAF">
          <w:rPr>
            <w:lang w:val="en-US"/>
          </w:rPr>
          <w:t>-</w:t>
        </w:r>
      </w:ins>
      <w:r w:rsidRPr="00EE2CF8">
        <w:rPr>
          <w:lang w:val="en-US"/>
        </w:rPr>
        <w:t xml:space="preserve">listed species from </w:t>
      </w:r>
      <w:ins w:id="579" w:author="Gravendeel Barbara" w:date="2013-03-15T15:54:00Z">
        <w:r w:rsidRPr="00EE2CF8">
          <w:rPr>
            <w:lang w:val="en-US"/>
          </w:rPr>
          <w:t xml:space="preserve">DNA </w:t>
        </w:r>
      </w:ins>
      <w:r w:rsidRPr="00EE2CF8">
        <w:rPr>
          <w:lang w:val="en-US"/>
        </w:rPr>
        <w:t>sequence data</w:t>
      </w:r>
      <w:del w:id="580" w:author="Vos, R.A." w:date="2013-08-12T17:28:00Z">
        <w:r w:rsidRPr="00EE2CF8" w:rsidDel="00BC2581">
          <w:rPr>
            <w:lang w:val="en-US"/>
          </w:rPr>
          <w:delText>,</w:delText>
        </w:r>
      </w:del>
      <w:r w:rsidRPr="00EE2CF8">
        <w:rPr>
          <w:lang w:val="en-US"/>
        </w:rPr>
        <w:t xml:space="preserve"> the pipeline takes a set of sequence</w:t>
      </w:r>
      <w:ins w:id="581" w:author="Vos, R.A." w:date="2013-08-12T16:11:00Z">
        <w:r w:rsidR="00C71FAF">
          <w:rPr>
            <w:lang w:val="en-US"/>
          </w:rPr>
          <w:t>s</w:t>
        </w:r>
      </w:ins>
      <w:ins w:id="582" w:author="Gravendeel Barbara" w:date="2013-03-15T15:54:00Z">
        <w:r w:rsidRPr="00EE2CF8">
          <w:rPr>
            <w:lang w:val="en-US"/>
          </w:rPr>
          <w:t xml:space="preserve"> </w:t>
        </w:r>
        <w:del w:id="583" w:author="Vos, R.A." w:date="2013-08-12T16:11:00Z">
          <w:r w:rsidRPr="00EE2CF8" w:rsidDel="00C71FAF">
            <w:rPr>
              <w:lang w:val="en-US"/>
            </w:rPr>
            <w:delText>data</w:delText>
          </w:r>
        </w:del>
      </w:ins>
      <w:del w:id="584" w:author="Vos, R.A." w:date="2013-08-12T16:11:00Z">
        <w:r w:rsidRPr="00EE2CF8" w:rsidDel="00C71FAF">
          <w:rPr>
            <w:lang w:val="en-US"/>
          </w:rPr>
          <w:delText xml:space="preserve">s </w:delText>
        </w:r>
      </w:del>
      <w:r w:rsidRPr="00EE2CF8">
        <w:rPr>
          <w:lang w:val="en-US"/>
        </w:rPr>
        <w:t>(in FASTA format) and searches these using BLAST against</w:t>
      </w:r>
      <w:ins w:id="585" w:author="Gravendeel Barbara" w:date="2013-03-19T12:07:00Z">
        <w:r w:rsidRPr="00EE2CF8">
          <w:rPr>
            <w:lang w:val="en-US"/>
          </w:rPr>
          <w:t xml:space="preserve"> the</w:t>
        </w:r>
      </w:ins>
      <w:del w:id="586" w:author="Gravendeel Barbara" w:date="2013-03-19T12:07:00Z">
        <w:r w:rsidRPr="00EE2CF8" w:rsidDel="00FC7050">
          <w:rPr>
            <w:lang w:val="en-US"/>
          </w:rPr>
          <w:delText xml:space="preserve"> an</w:delText>
        </w:r>
      </w:del>
      <w:r w:rsidRPr="00EE2CF8">
        <w:rPr>
          <w:lang w:val="en-US"/>
        </w:rPr>
        <w:t xml:space="preserve"> NCBI </w:t>
      </w:r>
      <w:proofErr w:type="spellStart"/>
      <w:r w:rsidRPr="00EE2CF8">
        <w:rPr>
          <w:lang w:val="en-US"/>
        </w:rPr>
        <w:t>GenBank</w:t>
      </w:r>
      <w:proofErr w:type="spellEnd"/>
      <w:r w:rsidRPr="00EE2CF8">
        <w:rPr>
          <w:lang w:val="en-US"/>
        </w:rPr>
        <w:t xml:space="preserve"> database (Fig</w:t>
      </w:r>
      <w:ins w:id="587" w:author="Gravendeel Barbara" w:date="2013-03-19T12:11:00Z">
        <w:r w:rsidRPr="00EE2CF8">
          <w:rPr>
            <w:lang w:val="en-US"/>
          </w:rPr>
          <w:t>ure</w:t>
        </w:r>
      </w:ins>
      <w:r w:rsidRPr="00EE2CF8">
        <w:rPr>
          <w:lang w:val="en-US"/>
        </w:rPr>
        <w:t xml:space="preserve"> 1</w:t>
      </w:r>
      <w:ins w:id="588" w:author="Gravendeel Barbara" w:date="2013-03-15T15:55:00Z">
        <w:r w:rsidRPr="00EE2CF8">
          <w:rPr>
            <w:lang w:val="en-US"/>
          </w:rPr>
          <w:t xml:space="preserve"> -</w:t>
        </w:r>
      </w:ins>
      <w:del w:id="589" w:author="Gravendeel Barbara" w:date="2013-03-15T15:55:00Z">
        <w:r w:rsidRPr="00EE2CF8" w:rsidDel="00B86ECF">
          <w:rPr>
            <w:lang w:val="en-US"/>
          </w:rPr>
          <w:delText>.</w:delText>
        </w:r>
      </w:del>
      <w:r w:rsidRPr="00EE2CF8">
        <w:rPr>
          <w:lang w:val="en-US"/>
        </w:rPr>
        <w:t xml:space="preserve"> </w:t>
      </w:r>
      <w:ins w:id="590" w:author="Gravendeel Barbara" w:date="2013-03-15T15:55:00Z">
        <w:r w:rsidRPr="00EE2CF8">
          <w:rPr>
            <w:lang w:val="en-US"/>
          </w:rPr>
          <w:t xml:space="preserve">step </w:t>
        </w:r>
      </w:ins>
      <w:r w:rsidRPr="00EE2CF8">
        <w:rPr>
          <w:lang w:val="en-US"/>
        </w:rPr>
        <w:t>4)</w:t>
      </w:r>
      <w:ins w:id="591" w:author="Vos, R.A." w:date="2013-08-12T16:21:00Z">
        <w:r w:rsidR="005C796D">
          <w:rPr>
            <w:lang w:val="en-US"/>
          </w:rPr>
          <w:t>.</w:t>
        </w:r>
      </w:ins>
      <w:r w:rsidRPr="00EE2CF8">
        <w:rPr>
          <w:lang w:val="en-US"/>
        </w:rPr>
        <w:t xml:space="preserve"> </w:t>
      </w:r>
      <w:ins w:id="592" w:author="Vos, R.A." w:date="2013-08-12T16:28:00Z">
        <w:r w:rsidR="00A50F35">
          <w:rPr>
            <w:lang w:val="en-US"/>
          </w:rPr>
          <w:t>Data</w:t>
        </w:r>
      </w:ins>
      <w:ins w:id="593" w:author="Vos, R.A." w:date="2013-08-12T16:29:00Z">
        <w:r w:rsidR="00A50F35">
          <w:rPr>
            <w:lang w:val="en-US"/>
          </w:rPr>
          <w:t xml:space="preserve"> obtained</w:t>
        </w:r>
      </w:ins>
      <w:ins w:id="594" w:author="Vos, R.A." w:date="2013-08-12T16:28:00Z">
        <w:r w:rsidR="00A50F35">
          <w:rPr>
            <w:lang w:val="en-US"/>
          </w:rPr>
          <w:t xml:space="preserve"> </w:t>
        </w:r>
      </w:ins>
      <w:ins w:id="595" w:author="Vos, R.A." w:date="2013-08-12T16:29:00Z">
        <w:r w:rsidR="00A50F35">
          <w:rPr>
            <w:lang w:val="en-US"/>
          </w:rPr>
          <w:t>using</w:t>
        </w:r>
      </w:ins>
      <w:ins w:id="596" w:author="Vos, R.A." w:date="2013-08-12T16:28:00Z">
        <w:r w:rsidR="00A50F35">
          <w:rPr>
            <w:lang w:val="en-US"/>
          </w:rPr>
          <w:t xml:space="preserve"> a variety of HTS </w:t>
        </w:r>
      </w:ins>
      <w:ins w:id="597" w:author="Vos, R.A." w:date="2013-08-12T16:29:00Z">
        <w:r w:rsidR="00A50F35">
          <w:rPr>
            <w:lang w:val="en-US"/>
          </w:rPr>
          <w:t>technologies</w:t>
        </w:r>
      </w:ins>
      <w:ins w:id="598" w:author="Vos, R.A." w:date="2013-08-12T16:28:00Z">
        <w:r w:rsidR="00A50F35">
          <w:rPr>
            <w:lang w:val="en-US"/>
          </w:rPr>
          <w:t xml:space="preserve"> can be used, such as </w:t>
        </w:r>
      </w:ins>
      <w:ins w:id="599" w:author="Vos, R.A." w:date="2013-08-12T16:29:00Z">
        <w:r w:rsidR="00A50F35">
          <w:rPr>
            <w:lang w:val="en-US"/>
          </w:rPr>
          <w:t>from the</w:t>
        </w:r>
      </w:ins>
      <w:ins w:id="600" w:author="Vos, R.A." w:date="2013-08-12T16:28:00Z">
        <w:r w:rsidR="00A50F35">
          <w:rPr>
            <w:lang w:val="en-US"/>
          </w:rPr>
          <w:t xml:space="preserve"> Roche 454, </w:t>
        </w:r>
        <w:proofErr w:type="spellStart"/>
        <w:r w:rsidR="00A50F35">
          <w:rPr>
            <w:lang w:val="en-US"/>
          </w:rPr>
          <w:t>Illumina</w:t>
        </w:r>
        <w:proofErr w:type="spellEnd"/>
        <w:r w:rsidR="00A50F35">
          <w:rPr>
            <w:lang w:val="en-US"/>
          </w:rPr>
          <w:t xml:space="preserve"> and </w:t>
        </w:r>
        <w:proofErr w:type="spellStart"/>
        <w:r w:rsidR="00A50F35">
          <w:rPr>
            <w:lang w:val="en-US"/>
          </w:rPr>
          <w:t>IonTorrent</w:t>
        </w:r>
        <w:proofErr w:type="spellEnd"/>
        <w:r w:rsidR="00A50F35">
          <w:rPr>
            <w:lang w:val="en-US"/>
          </w:rPr>
          <w:t xml:space="preserve"> </w:t>
        </w:r>
      </w:ins>
      <w:ins w:id="601" w:author="Vos, R.A." w:date="2013-08-12T16:29:00Z">
        <w:r w:rsidR="00A50F35">
          <w:rPr>
            <w:lang w:val="en-US"/>
          </w:rPr>
          <w:t xml:space="preserve">platforms. </w:t>
        </w:r>
      </w:ins>
      <w:del w:id="602" w:author="Vos, R.A." w:date="2013-08-12T16:21:00Z">
        <w:r w:rsidRPr="00EE2CF8" w:rsidDel="005C796D">
          <w:rPr>
            <w:lang w:val="en-US"/>
          </w:rPr>
          <w:delText>(a</w:delText>
        </w:r>
      </w:del>
      <w:ins w:id="603" w:author="Vos, R.A." w:date="2013-08-12T16:21:00Z">
        <w:r w:rsidR="005C796D">
          <w:rPr>
            <w:lang w:val="en-US"/>
          </w:rPr>
          <w:t>A</w:t>
        </w:r>
      </w:ins>
      <w:r w:rsidRPr="00EE2CF8">
        <w:rPr>
          <w:lang w:val="en-US"/>
        </w:rPr>
        <w:t xml:space="preserve">ll </w:t>
      </w:r>
      <w:proofErr w:type="spellStart"/>
      <w:r w:rsidRPr="00EE2CF8">
        <w:rPr>
          <w:lang w:val="en-US"/>
        </w:rPr>
        <w:t>GenBank</w:t>
      </w:r>
      <w:proofErr w:type="spellEnd"/>
      <w:r w:rsidRPr="00EE2CF8">
        <w:rPr>
          <w:lang w:val="en-US"/>
        </w:rPr>
        <w:t xml:space="preserve"> databases and BLAST algorithms are supported,</w:t>
      </w:r>
      <w:ins w:id="604" w:author="Vos, R.A." w:date="2013-08-12T16:21:00Z">
        <w:r w:rsidR="005C796D">
          <w:rPr>
            <w:lang w:val="en-US"/>
          </w:rPr>
          <w:t xml:space="preserve"> but</w:t>
        </w:r>
      </w:ins>
      <w:r w:rsidRPr="00EE2CF8">
        <w:rPr>
          <w:lang w:val="en-US"/>
        </w:rPr>
        <w:t xml:space="preserve"> by default the nucleotide database </w:t>
      </w:r>
      <w:r w:rsidRPr="00EE2CF8">
        <w:rPr>
          <w:i/>
          <w:lang w:val="en-US"/>
        </w:rPr>
        <w:t>nr</w:t>
      </w:r>
      <w:r w:rsidRPr="00EE2CF8">
        <w:rPr>
          <w:lang w:val="en-US"/>
        </w:rPr>
        <w:t xml:space="preserve"> is used in combination with the </w:t>
      </w:r>
      <w:proofErr w:type="spellStart"/>
      <w:r w:rsidRPr="00EE2CF8">
        <w:rPr>
          <w:i/>
          <w:lang w:val="en-US"/>
        </w:rPr>
        <w:t>blastn</w:t>
      </w:r>
      <w:proofErr w:type="spellEnd"/>
      <w:r w:rsidRPr="00EE2CF8">
        <w:rPr>
          <w:lang w:val="en-US"/>
        </w:rPr>
        <w:t xml:space="preserve"> algorithm</w:t>
      </w:r>
      <w:del w:id="605" w:author="Vos, R.A." w:date="2013-08-12T16:21:00Z">
        <w:r w:rsidRPr="00EE2CF8" w:rsidDel="005C796D">
          <w:rPr>
            <w:lang w:val="en-US"/>
          </w:rPr>
          <w:delText>)</w:delText>
        </w:r>
      </w:del>
      <w:r w:rsidRPr="00EE2CF8">
        <w:rPr>
          <w:lang w:val="en-US"/>
        </w:rPr>
        <w:t xml:space="preserve">. </w:t>
      </w:r>
      <w:ins w:id="606" w:author="Vos, R.A." w:date="2013-08-12T16:12:00Z">
        <w:r w:rsidR="00C71FAF">
          <w:rPr>
            <w:lang w:val="en-US"/>
          </w:rPr>
          <w:t xml:space="preserve">The user can </w:t>
        </w:r>
        <w:r w:rsidR="005C796D">
          <w:rPr>
            <w:lang w:val="en-US"/>
          </w:rPr>
          <w:t>influence</w:t>
        </w:r>
        <w:r w:rsidR="00C71FAF">
          <w:rPr>
            <w:lang w:val="en-US"/>
          </w:rPr>
          <w:t xml:space="preserve"> how </w:t>
        </w:r>
      </w:ins>
      <w:ins w:id="607" w:author="Vos, R.A." w:date="2013-08-12T16:13:00Z">
        <w:r w:rsidR="005C796D">
          <w:rPr>
            <w:lang w:val="en-US"/>
          </w:rPr>
          <w:t>results are</w:t>
        </w:r>
      </w:ins>
      <w:ins w:id="608" w:author="Vos, R.A." w:date="2013-08-12T16:12:00Z">
        <w:r w:rsidR="00C71FAF">
          <w:rPr>
            <w:lang w:val="en-US"/>
          </w:rPr>
          <w:t xml:space="preserve"> filter</w:t>
        </w:r>
      </w:ins>
      <w:ins w:id="609" w:author="Vos, R.A." w:date="2013-08-12T16:13:00Z">
        <w:r w:rsidR="005C796D">
          <w:rPr>
            <w:lang w:val="en-US"/>
          </w:rPr>
          <w:t>ed</w:t>
        </w:r>
      </w:ins>
      <w:ins w:id="610" w:author="Vos, R.A." w:date="2013-08-12T16:12:00Z">
        <w:r w:rsidR="00C71FAF">
          <w:rPr>
            <w:lang w:val="en-US"/>
          </w:rPr>
          <w:t xml:space="preserve"> on match quality by </w:t>
        </w:r>
        <w:r w:rsidR="005C796D">
          <w:rPr>
            <w:lang w:val="en-US"/>
          </w:rPr>
          <w:t xml:space="preserve">optionally </w:t>
        </w:r>
      </w:ins>
      <w:ins w:id="611" w:author="Vos, R.A." w:date="2013-08-12T16:13:00Z">
        <w:r w:rsidR="005C796D">
          <w:rPr>
            <w:lang w:val="en-US"/>
          </w:rPr>
          <w:t xml:space="preserve">specifying the minimum percentage identity of returned hits (default is 97%), the minimum coverage </w:t>
        </w:r>
      </w:ins>
      <w:ins w:id="612" w:author="Vos, R.A." w:date="2013-08-12T16:15:00Z">
        <w:r w:rsidR="005C796D">
          <w:rPr>
            <w:lang w:val="en-US"/>
          </w:rPr>
          <w:t>in bases (default is 100) and the maximum e-value (default is 0.05)</w:t>
        </w:r>
      </w:ins>
      <w:ins w:id="613" w:author="Vos, R.A." w:date="2013-08-12T16:16:00Z">
        <w:r w:rsidR="005C796D">
          <w:rPr>
            <w:lang w:val="en-US"/>
          </w:rPr>
          <w:t>.</w:t>
        </w:r>
      </w:ins>
      <w:ins w:id="614" w:author="Vos, R.A." w:date="2013-08-12T16:13:00Z">
        <w:r w:rsidR="005C796D">
          <w:rPr>
            <w:lang w:val="en-US"/>
          </w:rPr>
          <w:t xml:space="preserve"> </w:t>
        </w:r>
      </w:ins>
    </w:p>
    <w:p w14:paraId="50BD5AB6" w14:textId="51BEEFEB" w:rsidR="005C796D" w:rsidRDefault="005C796D" w:rsidP="00594B31">
      <w:pPr>
        <w:rPr>
          <w:ins w:id="615" w:author="Vos, R.A." w:date="2013-08-12T16:22:00Z"/>
          <w:lang w:val="en-US"/>
        </w:rPr>
        <w:pPrChange w:id="616" w:author="Vos, R.A." w:date="2013-08-12T17:17:00Z">
          <w:pPr>
            <w:pStyle w:val="normal"/>
          </w:pPr>
        </w:pPrChange>
      </w:pPr>
      <w:ins w:id="617" w:author="Vos, R.A." w:date="2013-08-12T16:21:00Z">
        <w:r>
          <w:rPr>
            <w:lang w:val="en-US"/>
          </w:rPr>
          <w:t xml:space="preserve">As some HTS platforms produce large </w:t>
        </w:r>
      </w:ins>
      <w:ins w:id="618" w:author="Vos, R.A." w:date="2013-08-12T16:26:00Z">
        <w:r w:rsidR="00A50F35">
          <w:rPr>
            <w:lang w:val="en-US"/>
          </w:rPr>
          <w:t>amounts</w:t>
        </w:r>
      </w:ins>
      <w:ins w:id="619" w:author="Vos, R.A." w:date="2013-08-12T16:21:00Z">
        <w:r>
          <w:rPr>
            <w:lang w:val="en-US"/>
          </w:rPr>
          <w:t xml:space="preserve"> of data</w:t>
        </w:r>
      </w:ins>
      <w:ins w:id="620" w:author="Vos, R.A." w:date="2013-08-12T16:22:00Z">
        <w:r>
          <w:rPr>
            <w:lang w:val="en-US"/>
          </w:rPr>
          <w:t xml:space="preserve"> the user is advised to </w:t>
        </w:r>
      </w:ins>
      <w:ins w:id="621" w:author="Vos, R.A." w:date="2013-08-12T16:26:00Z">
        <w:r w:rsidR="00A50F35">
          <w:rPr>
            <w:lang w:val="en-US"/>
          </w:rPr>
          <w:t xml:space="preserve">consider </w:t>
        </w:r>
      </w:ins>
      <w:ins w:id="622" w:author="Vos, R.A." w:date="2013-08-12T16:22:00Z">
        <w:r w:rsidR="00A50F35">
          <w:rPr>
            <w:lang w:val="en-US"/>
          </w:rPr>
          <w:t>reducing</w:t>
        </w:r>
        <w:r>
          <w:rPr>
            <w:lang w:val="en-US"/>
          </w:rPr>
          <w:t xml:space="preserve"> these amounts using</w:t>
        </w:r>
      </w:ins>
      <w:ins w:id="623" w:author="Vos, R.A." w:date="2013-08-12T18:16:00Z">
        <w:r w:rsidR="00C22616">
          <w:rPr>
            <w:lang w:val="en-US"/>
          </w:rPr>
          <w:t xml:space="preserve"> any of</w:t>
        </w:r>
      </w:ins>
      <w:ins w:id="624" w:author="Vos, R.A." w:date="2013-08-12T16:22:00Z">
        <w:r>
          <w:rPr>
            <w:lang w:val="en-US"/>
          </w:rPr>
          <w:t xml:space="preserve"> the following pre-processing steps</w:t>
        </w:r>
      </w:ins>
      <w:ins w:id="625" w:author="Vos, R.A." w:date="2013-08-12T16:23:00Z">
        <w:r w:rsidR="00A50F35">
          <w:rPr>
            <w:lang w:val="en-US"/>
          </w:rPr>
          <w:t xml:space="preserve">, which can be performed using a variety of </w:t>
        </w:r>
        <w:proofErr w:type="gramStart"/>
        <w:r w:rsidR="00A50F35">
          <w:rPr>
            <w:lang w:val="en-US"/>
          </w:rPr>
          <w:t>commonly</w:t>
        </w:r>
      </w:ins>
      <w:ins w:id="626" w:author="Vos, R.A." w:date="2013-08-12T17:48:00Z">
        <w:r w:rsidR="00F362BD">
          <w:rPr>
            <w:lang w:val="en-US"/>
          </w:rPr>
          <w:t>-</w:t>
        </w:r>
      </w:ins>
      <w:ins w:id="627" w:author="Vos, R.A." w:date="2013-08-12T16:23:00Z">
        <w:r w:rsidR="00A50F35">
          <w:rPr>
            <w:lang w:val="en-US"/>
          </w:rPr>
          <w:t>used</w:t>
        </w:r>
        <w:proofErr w:type="gramEnd"/>
        <w:r w:rsidR="00A50F35">
          <w:rPr>
            <w:lang w:val="en-US"/>
          </w:rPr>
          <w:t xml:space="preserve"> bioinformatics tools</w:t>
        </w:r>
      </w:ins>
      <w:ins w:id="628" w:author="Vos, R.A." w:date="2013-08-12T16:22:00Z">
        <w:r>
          <w:rPr>
            <w:lang w:val="en-US"/>
          </w:rPr>
          <w:t>:</w:t>
        </w:r>
      </w:ins>
    </w:p>
    <w:p w14:paraId="00C36657" w14:textId="2411E5E3" w:rsidR="00A50F35" w:rsidRDefault="00A50F35" w:rsidP="00594B31">
      <w:pPr>
        <w:numPr>
          <w:ilvl w:val="0"/>
          <w:numId w:val="4"/>
        </w:numPr>
        <w:rPr>
          <w:ins w:id="629" w:author="Vos, R.A." w:date="2013-08-12T16:24:00Z"/>
          <w:lang w:val="en-US"/>
        </w:rPr>
        <w:pPrChange w:id="630" w:author="Vos, R.A." w:date="2013-08-12T17:17:00Z">
          <w:pPr>
            <w:pStyle w:val="normal"/>
          </w:pPr>
        </w:pPrChange>
      </w:pPr>
      <w:ins w:id="631" w:author="Vos, R.A." w:date="2013-08-12T16:24:00Z">
        <w:r>
          <w:rPr>
            <w:lang w:val="en-US"/>
          </w:rPr>
          <w:t>Only supply data obtained by targeted sequencing of barcoding loci, not</w:t>
        </w:r>
      </w:ins>
      <w:ins w:id="632" w:author="Vos, R.A." w:date="2013-08-12T16:25:00Z">
        <w:r>
          <w:rPr>
            <w:lang w:val="en-US"/>
          </w:rPr>
          <w:t xml:space="preserve"> e.g.</w:t>
        </w:r>
      </w:ins>
      <w:ins w:id="633" w:author="Vos, R.A." w:date="2013-08-12T16:24:00Z">
        <w:r>
          <w:rPr>
            <w:lang w:val="en-US"/>
          </w:rPr>
          <w:t xml:space="preserve"> whole </w:t>
        </w:r>
      </w:ins>
      <w:ins w:id="634" w:author="Vos, R.A." w:date="2013-08-12T16:26:00Z">
        <w:r>
          <w:rPr>
            <w:lang w:val="en-US"/>
          </w:rPr>
          <w:t xml:space="preserve">genome </w:t>
        </w:r>
      </w:ins>
      <w:ins w:id="635" w:author="Vos, R.A." w:date="2013-08-12T16:24:00Z">
        <w:r>
          <w:rPr>
            <w:lang w:val="en-US"/>
          </w:rPr>
          <w:t>shotgun sequencing</w:t>
        </w:r>
      </w:ins>
    </w:p>
    <w:p w14:paraId="34EAB9D6" w14:textId="0464CDE8" w:rsidR="00A50F35" w:rsidRDefault="00A50F35" w:rsidP="00594B31">
      <w:pPr>
        <w:numPr>
          <w:ilvl w:val="0"/>
          <w:numId w:val="4"/>
        </w:numPr>
        <w:rPr>
          <w:ins w:id="636" w:author="Vos, R.A." w:date="2013-08-12T16:23:00Z"/>
          <w:lang w:val="en-US"/>
        </w:rPr>
        <w:pPrChange w:id="637" w:author="Vos, R.A." w:date="2013-08-12T17:17:00Z">
          <w:pPr>
            <w:pStyle w:val="normal"/>
          </w:pPr>
        </w:pPrChange>
      </w:pPr>
      <w:ins w:id="638" w:author="Vos, R.A." w:date="2013-08-12T16:22:00Z">
        <w:r>
          <w:rPr>
            <w:lang w:val="en-US"/>
          </w:rPr>
          <w:t xml:space="preserve">Filter reads </w:t>
        </w:r>
      </w:ins>
      <w:ins w:id="639" w:author="Vos, R.A." w:date="2013-08-12T16:23:00Z">
        <w:r>
          <w:rPr>
            <w:lang w:val="en-US"/>
          </w:rPr>
          <w:t>by omitting those with poor quality scores</w:t>
        </w:r>
      </w:ins>
    </w:p>
    <w:p w14:paraId="580EB9F8" w14:textId="77777777" w:rsidR="00A50F35" w:rsidRDefault="00A50F35" w:rsidP="00594B31">
      <w:pPr>
        <w:numPr>
          <w:ilvl w:val="0"/>
          <w:numId w:val="4"/>
        </w:numPr>
        <w:rPr>
          <w:ins w:id="640" w:author="Vos, R.A." w:date="2013-08-12T16:25:00Z"/>
          <w:lang w:val="en-US"/>
        </w:rPr>
        <w:pPrChange w:id="641" w:author="Vos, R.A." w:date="2013-08-12T17:17:00Z">
          <w:pPr>
            <w:pStyle w:val="normal"/>
          </w:pPr>
        </w:pPrChange>
      </w:pPr>
      <w:ins w:id="642" w:author="Vos, R.A." w:date="2013-08-12T16:24:00Z">
        <w:r>
          <w:rPr>
            <w:lang w:val="en-US"/>
          </w:rPr>
          <w:t>Remove duplicate reads</w:t>
        </w:r>
      </w:ins>
    </w:p>
    <w:p w14:paraId="3ADB5BF5" w14:textId="0AA2871C" w:rsidR="009E5A7B" w:rsidRPr="009E5A7B" w:rsidRDefault="00A50F35" w:rsidP="009E5A7B">
      <w:pPr>
        <w:numPr>
          <w:ilvl w:val="0"/>
          <w:numId w:val="4"/>
        </w:numPr>
        <w:rPr>
          <w:ins w:id="643" w:author="Vos, R.A." w:date="2013-08-12T18:09:00Z"/>
          <w:lang w:val="en-US"/>
        </w:rPr>
      </w:pPr>
      <w:ins w:id="644" w:author="Vos, R.A." w:date="2013-08-12T16:25:00Z">
        <w:r>
          <w:rPr>
            <w:lang w:val="en-US"/>
          </w:rPr>
          <w:t>Cluster</w:t>
        </w:r>
      </w:ins>
      <w:ins w:id="645" w:author="Vos, R.A." w:date="2013-08-12T16:26:00Z">
        <w:r>
          <w:rPr>
            <w:lang w:val="en-US"/>
          </w:rPr>
          <w:t xml:space="preserve"> similar</w:t>
        </w:r>
      </w:ins>
      <w:ins w:id="646" w:author="Vos, R.A." w:date="2013-08-12T16:25:00Z">
        <w:r>
          <w:rPr>
            <w:lang w:val="en-US"/>
          </w:rPr>
          <w:t xml:space="preserve"> reads into </w:t>
        </w:r>
      </w:ins>
      <w:del w:id="647" w:author="Vos, R.A." w:date="2013-08-12T16:25:00Z">
        <w:r w:rsidR="00B477F6" w:rsidRPr="00EE2CF8" w:rsidDel="00A50F35">
          <w:rPr>
            <w:lang w:val="en-US"/>
          </w:rPr>
          <w:delText xml:space="preserve">Large sets of sequences are preferably clustered first into </w:delText>
        </w:r>
      </w:del>
      <w:r w:rsidR="00B477F6" w:rsidRPr="00EE2CF8">
        <w:rPr>
          <w:lang w:val="en-US"/>
        </w:rPr>
        <w:t xml:space="preserve">Operational Clustered Taxonomic Units </w:t>
      </w:r>
      <w:ins w:id="648" w:author="Vos, R.A." w:date="2013-08-12T18:10:00Z">
        <w:r w:rsidR="009E5A7B">
          <w:rPr>
            <w:lang w:val="en-US"/>
          </w:rPr>
          <w:t xml:space="preserve">(e.g. using </w:t>
        </w:r>
        <w:proofErr w:type="spellStart"/>
        <w:r w:rsidR="009E5A7B">
          <w:rPr>
            <w:lang w:val="en-US"/>
          </w:rPr>
          <w:t>octupus</w:t>
        </w:r>
        <w:proofErr w:type="spellEnd"/>
        <w:r w:rsidR="009E5A7B">
          <w:rPr>
            <w:lang w:val="en-US"/>
          </w:rPr>
          <w:t xml:space="preserve">, </w:t>
        </w:r>
        <w:r w:rsidR="009E5A7B" w:rsidRPr="009E5A7B">
          <w:rPr>
            <w:lang w:val="en-US"/>
          </w:rPr>
          <w:fldChar w:fldCharType="begin"/>
        </w:r>
        <w:r w:rsidR="009E5A7B" w:rsidRPr="009E5A7B">
          <w:rPr>
            <w:lang w:val="en-US"/>
          </w:rPr>
          <w:instrText xml:space="preserve"> HYPERLINK "http://octupus.sourceforge.net/" </w:instrText>
        </w:r>
        <w:r w:rsidR="009E5A7B" w:rsidRPr="009E5A7B">
          <w:rPr>
            <w:lang w:val="en-US"/>
          </w:rPr>
        </w:r>
        <w:r w:rsidR="009E5A7B" w:rsidRPr="009E5A7B">
          <w:rPr>
            <w:lang w:val="en-US"/>
          </w:rPr>
          <w:fldChar w:fldCharType="separate"/>
        </w:r>
        <w:r w:rsidR="009E5A7B" w:rsidRPr="009E5A7B">
          <w:rPr>
            <w:rStyle w:val="Hyperlink"/>
            <w:lang w:val="en-US"/>
          </w:rPr>
          <w:t>http://octupus.sourceforge.net</w:t>
        </w:r>
        <w:r w:rsidR="009E5A7B" w:rsidRPr="009E5A7B">
          <w:rPr>
            <w:lang w:val="en-US"/>
          </w:rPr>
          <w:fldChar w:fldCharType="end"/>
        </w:r>
        <w:r w:rsidR="009E5A7B">
          <w:rPr>
            <w:lang w:val="en-US"/>
          </w:rPr>
          <w:t xml:space="preserve">) </w:t>
        </w:r>
      </w:ins>
      <w:del w:id="649" w:author="Vos, R.A." w:date="2013-08-12T18:10:00Z">
        <w:r w:rsidR="00B477F6" w:rsidRPr="00EE2CF8" w:rsidDel="009E5A7B">
          <w:rPr>
            <w:lang w:val="en-US"/>
          </w:rPr>
          <w:delText>(OCTUs)</w:delText>
        </w:r>
      </w:del>
      <w:del w:id="650" w:author="Vos, R.A." w:date="2013-08-12T16:25:00Z">
        <w:r w:rsidR="00B477F6" w:rsidRPr="00EE2CF8" w:rsidDel="00A50F35">
          <w:rPr>
            <w:lang w:val="en-US"/>
          </w:rPr>
          <w:delText>, to reduce the number of redundant sequences.</w:delText>
        </w:r>
      </w:del>
      <w:del w:id="651" w:author="Vos, R.A." w:date="2013-08-12T18:10:00Z">
        <w:r w:rsidR="00B477F6" w:rsidRPr="00EE2CF8" w:rsidDel="009E5A7B">
          <w:rPr>
            <w:lang w:val="en-US"/>
          </w:rPr>
          <w:delText xml:space="preserve"> </w:delText>
        </w:r>
      </w:del>
      <w:ins w:id="652" w:author="Vos, R.A." w:date="2013-08-12T16:26:00Z">
        <w:r>
          <w:rPr>
            <w:lang w:val="en-US"/>
          </w:rPr>
          <w:t>and pick a representative (or consensus) from among each cluster</w:t>
        </w:r>
      </w:ins>
      <w:ins w:id="653" w:author="Vos, R.A." w:date="2013-08-12T18:09:00Z">
        <w:r w:rsidR="009E5A7B">
          <w:rPr>
            <w:lang w:val="en-US"/>
          </w:rPr>
          <w:t xml:space="preserve"> </w:t>
        </w:r>
      </w:ins>
    </w:p>
    <w:p w14:paraId="28D9288C" w14:textId="7EDA9C4C" w:rsidR="00B477F6" w:rsidRPr="00EE2CF8" w:rsidDel="00594B31" w:rsidRDefault="00B477F6" w:rsidP="009E5A7B">
      <w:pPr>
        <w:rPr>
          <w:del w:id="654" w:author="Vos, R.A." w:date="2013-08-12T17:21:00Z"/>
          <w:lang w:val="en-US"/>
        </w:rPr>
        <w:pPrChange w:id="655" w:author="Vos, R.A." w:date="2013-08-12T18:09:00Z">
          <w:pPr>
            <w:pStyle w:val="normal"/>
          </w:pPr>
        </w:pPrChange>
      </w:pPr>
    </w:p>
    <w:p w14:paraId="071467A6" w14:textId="77777777" w:rsidR="00594B31" w:rsidRPr="00594B31" w:rsidRDefault="00594B31" w:rsidP="009E5A7B">
      <w:pPr>
        <w:ind w:left="1080" w:firstLine="0"/>
        <w:rPr>
          <w:lang w:val="en-US"/>
          <w:rPrChange w:id="656" w:author="Vos, R.A." w:date="2013-08-12T17:21:00Z">
            <w:rPr>
              <w:lang w:val="en-US"/>
            </w:rPr>
          </w:rPrChange>
        </w:rPr>
        <w:pPrChange w:id="657" w:author="Vos, R.A." w:date="2013-08-12T18:09:00Z">
          <w:pPr>
            <w:pStyle w:val="normal"/>
          </w:pPr>
        </w:pPrChange>
      </w:pPr>
    </w:p>
    <w:p w14:paraId="188E4775" w14:textId="5058B26B" w:rsidR="009711C6" w:rsidRPr="009711C6" w:rsidRDefault="009711C6" w:rsidP="009711C6">
      <w:pPr>
        <w:rPr>
          <w:ins w:id="658" w:author="Vos, R.A." w:date="2013-08-12T17:31:00Z"/>
          <w:lang w:val="en-US"/>
          <w:rPrChange w:id="659" w:author="Vos, R.A." w:date="2013-08-12T17:32:00Z">
            <w:rPr>
              <w:ins w:id="660" w:author="Vos, R.A." w:date="2013-08-12T17:31:00Z"/>
              <w:lang w:val="en-US"/>
            </w:rPr>
          </w:rPrChange>
        </w:rPr>
        <w:pPrChange w:id="661" w:author="Vos, R.A." w:date="2013-08-12T17:33:00Z">
          <w:pPr>
            <w:pStyle w:val="normal"/>
            <w:ind w:firstLine="720"/>
          </w:pPr>
        </w:pPrChange>
      </w:pPr>
      <w:ins w:id="662" w:author="Vos, R.A." w:date="2013-08-12T17:31:00Z">
        <w:r>
          <w:rPr>
            <w:lang w:val="en-US"/>
          </w:rPr>
          <w:lastRenderedPageBreak/>
          <w:t xml:space="preserve">Note that </w:t>
        </w:r>
      </w:ins>
      <w:ins w:id="663" w:author="Vos, R.A." w:date="2013-08-12T17:32:00Z">
        <w:r>
          <w:rPr>
            <w:lang w:val="en-US"/>
          </w:rPr>
          <w:t xml:space="preserve">remote </w:t>
        </w:r>
      </w:ins>
      <w:ins w:id="664" w:author="Vos, R.A." w:date="2013-08-12T17:31:00Z">
        <w:r>
          <w:rPr>
            <w:lang w:val="en-US"/>
          </w:rPr>
          <w:t xml:space="preserve">BLAST searches </w:t>
        </w:r>
      </w:ins>
      <w:ins w:id="665" w:author="Vos, R.A." w:date="2013-08-12T17:32:00Z">
        <w:r>
          <w:rPr>
            <w:lang w:val="en-US"/>
          </w:rPr>
          <w:t>through NCBI must</w:t>
        </w:r>
      </w:ins>
      <w:ins w:id="666" w:author="Vos, R.A." w:date="2013-08-12T17:31:00Z">
        <w:r>
          <w:rPr>
            <w:lang w:val="en-US"/>
          </w:rPr>
          <w:t xml:space="preserve"> be limited in volume</w:t>
        </w:r>
      </w:ins>
      <w:ins w:id="667" w:author="Vos, R.A." w:date="2013-08-12T17:32:00Z">
        <w:r>
          <w:rPr>
            <w:lang w:val="en-US"/>
          </w:rPr>
          <w:t xml:space="preserve">. </w:t>
        </w:r>
      </w:ins>
      <w:ins w:id="668" w:author="Vos, R.A." w:date="2013-08-12T17:31:00Z">
        <w:r>
          <w:rPr>
            <w:lang w:val="en-US"/>
          </w:rPr>
          <w:t xml:space="preserve">Our implementation of </w:t>
        </w:r>
      </w:ins>
      <w:ins w:id="669" w:author="Vos, R.A." w:date="2013-08-12T17:32:00Z">
        <w:r>
          <w:rPr>
            <w:i/>
            <w:lang w:val="en-US"/>
          </w:rPr>
          <w:t>HTS-barcode-checker</w:t>
        </w:r>
        <w:r>
          <w:rPr>
            <w:lang w:val="en-US"/>
          </w:rPr>
          <w:t xml:space="preserve"> is based on </w:t>
        </w:r>
      </w:ins>
      <w:ins w:id="670" w:author="Vos, R.A." w:date="2013-08-12T17:33:00Z">
        <w:r>
          <w:rPr>
            <w:lang w:val="en-US"/>
          </w:rPr>
          <w:t xml:space="preserve">the </w:t>
        </w:r>
      </w:ins>
      <w:proofErr w:type="spellStart"/>
      <w:ins w:id="671" w:author="Vos, R.A." w:date="2013-08-12T17:32:00Z">
        <w:r>
          <w:rPr>
            <w:lang w:val="en-US"/>
          </w:rPr>
          <w:t>BioPython</w:t>
        </w:r>
        <w:proofErr w:type="spellEnd"/>
        <w:r>
          <w:rPr>
            <w:lang w:val="en-US"/>
          </w:rPr>
          <w:t xml:space="preserve"> library</w:t>
        </w:r>
      </w:ins>
      <w:ins w:id="672" w:author="Vos, R.A." w:date="2013-08-12T17:33:00Z">
        <w:r>
          <w:rPr>
            <w:lang w:val="en-US"/>
          </w:rPr>
          <w:t>’s BLAST client, which automatically respects these limits</w:t>
        </w:r>
        <w:r w:rsidR="003D4B75">
          <w:rPr>
            <w:lang w:val="en-US"/>
          </w:rPr>
          <w:t xml:space="preserve"> by introducing a 3 second waiting period between polling requests to the NCBI server.</w:t>
        </w:r>
      </w:ins>
    </w:p>
    <w:p w14:paraId="3811DACA" w14:textId="4A518AD8" w:rsidR="00B477F6" w:rsidRPr="00EE2CF8" w:rsidRDefault="00B477F6" w:rsidP="00594B31">
      <w:pPr>
        <w:rPr>
          <w:lang w:val="en-US"/>
        </w:rPr>
        <w:pPrChange w:id="673" w:author="Vos, R.A." w:date="2013-08-12T17:17:00Z">
          <w:pPr>
            <w:pStyle w:val="normal"/>
            <w:ind w:firstLine="720"/>
          </w:pPr>
        </w:pPrChange>
      </w:pPr>
      <w:r w:rsidRPr="00EE2CF8">
        <w:rPr>
          <w:lang w:val="en-US"/>
        </w:rPr>
        <w:t xml:space="preserve">As NCBI </w:t>
      </w:r>
      <w:proofErr w:type="spellStart"/>
      <w:r w:rsidRPr="00EE2CF8">
        <w:rPr>
          <w:lang w:val="en-US"/>
        </w:rPr>
        <w:t>GenBank</w:t>
      </w:r>
      <w:proofErr w:type="spellEnd"/>
      <w:r w:rsidRPr="00EE2CF8">
        <w:rPr>
          <w:lang w:val="en-US"/>
        </w:rPr>
        <w:t xml:space="preserve"> contains erroneous taxonomic </w:t>
      </w:r>
      <w:del w:id="674" w:author="Gravendeel Barbara" w:date="2013-03-15T16:58:00Z">
        <w:r w:rsidRPr="00EE2CF8" w:rsidDel="00B86ECF">
          <w:rPr>
            <w:lang w:val="en-US"/>
          </w:rPr>
          <w:delText xml:space="preserve">annotations </w:delText>
        </w:r>
      </w:del>
      <w:ins w:id="675" w:author="Gravendeel Barbara" w:date="2013-03-15T16:58:00Z">
        <w:r w:rsidRPr="00EE2CF8">
          <w:rPr>
            <w:lang w:val="en-US"/>
          </w:rPr>
          <w:t xml:space="preserve">names </w:t>
        </w:r>
      </w:ins>
      <w:r>
        <w:rPr>
          <w:lang w:val="en-US"/>
        </w:rPr>
        <w:fldChar w:fldCharType="begin" w:fldLock="1"/>
      </w:r>
      <w:r>
        <w:rPr>
          <w:lang w:val="en-US"/>
        </w:rPr>
        <w:instrText>ADDIN CSL_CITATION { "citationItems" : [ { "id" : "ITEM-1", "itemData" : { "author" : [ { "dropping-particle" : "", "family" : "Groenenberg", "given" : "Dick S.J.", "non-dropping-particle" : "", "parse-names" : false, "suffix" : "" }, { "dropping-particle" : "", "family" : "Neubert", "given" : "Eike", "non-dropping-particle" : "", "parse-names" : false, "suffix" : "" }, { "dropping-particle" : "", "family" : "Gittenberger", "given" : "Edmund", "non-dropping-particle" : "", "parse-names" : false, "suffix" : "" } ], "container-title" : "Molecular Phylogenetics and Evolution", "id" : "ITEM-1", "issued" : { "date-parts" : [ [ "2011" ] ] }, "page" : "914-923", "title" : "Reappraisal of the \u2018\u2018Molecular phylogeny of Western Palaearctic Helicidae s.l.\n(Gastropoda: Stylommatophora)\u2019\u2019: When poor science meets GenBank", "type" : "article-journal", "volume" : "61" }, "uris" : [ "http://www.mendeley.com/documents/?uuid=c4827409-ae1c-487c-9a10-7c8ed7345c03" ] } ], "mendeley" : { "previouslyFormattedCitation" : "(Groenenberg, Neubert, &amp; Gittenberger, 2011)" }, "properties" : { "noteIndex" : 0 }, "schema" : "https://github.com/citation-style-language/schema/raw/master/csl-citation.json" }</w:instrText>
      </w:r>
      <w:r>
        <w:rPr>
          <w:lang w:val="en-US"/>
        </w:rPr>
        <w:fldChar w:fldCharType="separate"/>
      </w:r>
      <w:r w:rsidRPr="00CA1BB4">
        <w:rPr>
          <w:noProof/>
          <w:lang w:val="en-US"/>
        </w:rPr>
        <w:t>(Groenenberg, Neubert, &amp; Gittenberger, 2011)</w:t>
      </w:r>
      <w:r>
        <w:rPr>
          <w:lang w:val="en-US"/>
        </w:rPr>
        <w:fldChar w:fldCharType="end"/>
      </w:r>
      <w:r w:rsidRPr="00EE2CF8">
        <w:rPr>
          <w:lang w:val="en-US"/>
        </w:rPr>
        <w:t xml:space="preserve">, the pipeline uses a user-editable blacklist of </w:t>
      </w:r>
      <w:proofErr w:type="spellStart"/>
      <w:r w:rsidRPr="00EE2CF8">
        <w:rPr>
          <w:lang w:val="en-US"/>
        </w:rPr>
        <w:t>GenBank</w:t>
      </w:r>
      <w:proofErr w:type="spellEnd"/>
      <w:r w:rsidRPr="00EE2CF8">
        <w:rPr>
          <w:lang w:val="en-US"/>
        </w:rPr>
        <w:t xml:space="preserve"> accession numbers for which taxonomic</w:t>
      </w:r>
      <w:ins w:id="676" w:author="Gravendeel Barbara" w:date="2013-03-15T15:55:00Z">
        <w:r w:rsidRPr="00EE2CF8">
          <w:rPr>
            <w:lang w:val="en-US"/>
          </w:rPr>
          <w:t xml:space="preserve"> identification</w:t>
        </w:r>
      </w:ins>
      <w:del w:id="677" w:author="Gravendeel Barbara" w:date="2013-03-15T15:55:00Z">
        <w:r w:rsidRPr="00EE2CF8" w:rsidDel="00B86ECF">
          <w:rPr>
            <w:lang w:val="en-US"/>
          </w:rPr>
          <w:delText xml:space="preserve"> determination</w:delText>
        </w:r>
      </w:del>
      <w:r w:rsidRPr="00EE2CF8">
        <w:rPr>
          <w:lang w:val="en-US"/>
        </w:rPr>
        <w:t xml:space="preserve"> is known to be incorrect</w:t>
      </w:r>
      <w:ins w:id="678" w:author="Gravendeel Barbara" w:date="2013-03-19T12:08:00Z">
        <w:r w:rsidRPr="00EE2CF8">
          <w:rPr>
            <w:lang w:val="en-US"/>
          </w:rPr>
          <w:t xml:space="preserve"> (Fig</w:t>
        </w:r>
      </w:ins>
      <w:ins w:id="679" w:author="Gravendeel Barbara" w:date="2013-03-19T12:11:00Z">
        <w:r w:rsidRPr="00EE2CF8">
          <w:rPr>
            <w:lang w:val="en-US"/>
          </w:rPr>
          <w:t>ure</w:t>
        </w:r>
      </w:ins>
      <w:ins w:id="680" w:author="Gravendeel Barbara" w:date="2013-03-19T12:08:00Z">
        <w:r w:rsidRPr="00EE2CF8">
          <w:rPr>
            <w:lang w:val="en-US"/>
          </w:rPr>
          <w:t xml:space="preserve"> 2)</w:t>
        </w:r>
      </w:ins>
      <w:r w:rsidRPr="00EE2CF8">
        <w:rPr>
          <w:lang w:val="en-US"/>
        </w:rPr>
        <w:t>. For each BLAST hit that passes filtering through this blacklist (Fig</w:t>
      </w:r>
      <w:ins w:id="681" w:author="Gravendeel Barbara" w:date="2013-03-19T12:11:00Z">
        <w:r w:rsidRPr="00EE2CF8">
          <w:rPr>
            <w:lang w:val="en-US"/>
          </w:rPr>
          <w:t>ure</w:t>
        </w:r>
      </w:ins>
      <w:r w:rsidRPr="00EE2CF8">
        <w:rPr>
          <w:lang w:val="en-US"/>
        </w:rPr>
        <w:t xml:space="preserve"> 1</w:t>
      </w:r>
      <w:ins w:id="682" w:author="Gravendeel Barbara" w:date="2013-03-15T15:55:00Z">
        <w:r w:rsidRPr="00EE2CF8">
          <w:rPr>
            <w:lang w:val="en-US"/>
          </w:rPr>
          <w:t xml:space="preserve"> - step</w:t>
        </w:r>
      </w:ins>
      <w:del w:id="683" w:author="Gravendeel Barbara" w:date="2013-03-15T15:55:00Z">
        <w:r w:rsidRPr="00EE2CF8" w:rsidDel="00B86ECF">
          <w:rPr>
            <w:lang w:val="en-US"/>
          </w:rPr>
          <w:delText>.</w:delText>
        </w:r>
      </w:del>
      <w:r w:rsidRPr="00EE2CF8">
        <w:rPr>
          <w:lang w:val="en-US"/>
        </w:rPr>
        <w:t xml:space="preserve"> 5) the taxon ID is obtained from the sequence record. This taxon ID is then matched against the local CITES database (Fig</w:t>
      </w:r>
      <w:ins w:id="684" w:author="Gravendeel Barbara" w:date="2013-03-19T12:11:00Z">
        <w:r w:rsidRPr="00EE2CF8">
          <w:rPr>
            <w:lang w:val="en-US"/>
          </w:rPr>
          <w:t>ure</w:t>
        </w:r>
      </w:ins>
      <w:r w:rsidRPr="00EE2CF8">
        <w:rPr>
          <w:lang w:val="en-US"/>
        </w:rPr>
        <w:t xml:space="preserve"> 1</w:t>
      </w:r>
      <w:ins w:id="685" w:author="Gravendeel Barbara" w:date="2013-03-15T15:56:00Z">
        <w:r w:rsidRPr="00EE2CF8">
          <w:rPr>
            <w:lang w:val="en-US"/>
          </w:rPr>
          <w:t xml:space="preserve"> - step</w:t>
        </w:r>
      </w:ins>
      <w:del w:id="686" w:author="Gravendeel Barbara" w:date="2013-03-15T15:56:00Z">
        <w:r w:rsidRPr="00EE2CF8" w:rsidDel="00B86ECF">
          <w:rPr>
            <w:lang w:val="en-US"/>
          </w:rPr>
          <w:delText>.</w:delText>
        </w:r>
      </w:del>
      <w:r w:rsidRPr="00EE2CF8">
        <w:rPr>
          <w:lang w:val="en-US"/>
        </w:rPr>
        <w:t xml:space="preserve"> 6) to determine if the sequence originates from a </w:t>
      </w:r>
      <w:ins w:id="687" w:author="Gravendeel Barbara" w:date="2013-03-15T15:56:00Z">
        <w:r w:rsidRPr="00EE2CF8">
          <w:rPr>
            <w:lang w:val="en-US"/>
          </w:rPr>
          <w:t>CITES</w:t>
        </w:r>
        <w:del w:id="688" w:author="Vos, R.A." w:date="2013-08-12T16:32:00Z">
          <w:r w:rsidRPr="00EE2CF8" w:rsidDel="00A50F35">
            <w:rPr>
              <w:lang w:val="en-US"/>
            </w:rPr>
            <w:delText xml:space="preserve"> </w:delText>
          </w:r>
        </w:del>
      </w:ins>
      <w:ins w:id="689" w:author="Vos, R.A." w:date="2013-08-12T16:32:00Z">
        <w:r w:rsidR="00A50F35">
          <w:rPr>
            <w:lang w:val="en-US"/>
          </w:rPr>
          <w:t>-</w:t>
        </w:r>
      </w:ins>
      <w:ins w:id="690" w:author="Gravendeel Barbara" w:date="2013-03-15T15:56:00Z">
        <w:r w:rsidRPr="00EE2CF8">
          <w:rPr>
            <w:lang w:val="en-US"/>
          </w:rPr>
          <w:t xml:space="preserve">protected </w:t>
        </w:r>
      </w:ins>
      <w:del w:id="691" w:author="Gravendeel Barbara" w:date="2013-03-15T15:56:00Z">
        <w:r w:rsidRPr="00EE2CF8" w:rsidDel="00B86ECF">
          <w:rPr>
            <w:lang w:val="en-US"/>
          </w:rPr>
          <w:delText xml:space="preserve">listed </w:delText>
        </w:r>
      </w:del>
      <w:r w:rsidRPr="00EE2CF8">
        <w:rPr>
          <w:lang w:val="en-US"/>
        </w:rPr>
        <w:t>species.</w:t>
      </w:r>
    </w:p>
    <w:p w14:paraId="200338F3" w14:textId="77777777" w:rsidR="00B477F6" w:rsidRPr="00EE2CF8" w:rsidRDefault="00B477F6">
      <w:pPr>
        <w:pStyle w:val="Kop3"/>
        <w:rPr>
          <w:lang w:val="en-US"/>
        </w:rPr>
      </w:pPr>
      <w:bookmarkStart w:id="692" w:name="h.4t602nw0juev" w:colFirst="0" w:colLast="0"/>
      <w:bookmarkEnd w:id="692"/>
      <w:r w:rsidRPr="00EE2CF8">
        <w:rPr>
          <w:lang w:val="en-US"/>
        </w:rPr>
        <w:t>Pipeline output</w:t>
      </w:r>
    </w:p>
    <w:p w14:paraId="40B27B4F" w14:textId="6E57FB50" w:rsidR="0047027E" w:rsidRDefault="00B477F6" w:rsidP="00BC2581">
      <w:pPr>
        <w:rPr>
          <w:ins w:id="693" w:author="Vos, R.A." w:date="2013-08-12T16:35:00Z"/>
          <w:lang w:val="en-US"/>
        </w:rPr>
        <w:pPrChange w:id="694" w:author="Vos, R.A." w:date="2013-08-12T17:29:00Z">
          <w:pPr>
            <w:pStyle w:val="normal"/>
          </w:pPr>
        </w:pPrChange>
      </w:pPr>
      <w:r w:rsidRPr="00EE2CF8">
        <w:rPr>
          <w:lang w:val="en-US"/>
        </w:rPr>
        <w:t xml:space="preserve">The final result is a CSV spreadsheet file containing the query sequences, BLAST hits and, in case </w:t>
      </w:r>
      <w:del w:id="695" w:author="Gravendeel Barbara" w:date="2013-03-15T15:56:00Z">
        <w:r w:rsidRPr="00EE2CF8" w:rsidDel="00B86ECF">
          <w:rPr>
            <w:lang w:val="en-US"/>
          </w:rPr>
          <w:delText xml:space="preserve">it is </w:delText>
        </w:r>
      </w:del>
      <w:r w:rsidRPr="00EE2CF8">
        <w:rPr>
          <w:lang w:val="en-US"/>
        </w:rPr>
        <w:t xml:space="preserve">a </w:t>
      </w:r>
      <w:del w:id="696" w:author="Vos, R.A." w:date="2013-08-12T17:29:00Z">
        <w:r w:rsidRPr="00EE2CF8" w:rsidDel="00BC2581">
          <w:rPr>
            <w:lang w:val="en-US"/>
          </w:rPr>
          <w:delText xml:space="preserve">CITES </w:delText>
        </w:r>
      </w:del>
      <w:ins w:id="697" w:author="Vos, R.A." w:date="2013-08-12T17:29:00Z">
        <w:r w:rsidR="00BC2581" w:rsidRPr="00EE2CF8">
          <w:rPr>
            <w:lang w:val="en-US"/>
          </w:rPr>
          <w:t>CITES</w:t>
        </w:r>
        <w:r w:rsidR="00BC2581">
          <w:rPr>
            <w:lang w:val="en-US"/>
          </w:rPr>
          <w:t>-</w:t>
        </w:r>
      </w:ins>
      <w:r w:rsidRPr="00EE2CF8">
        <w:rPr>
          <w:lang w:val="en-US"/>
        </w:rPr>
        <w:t>listed species</w:t>
      </w:r>
      <w:ins w:id="698" w:author="Gravendeel Barbara" w:date="2013-03-15T15:56:00Z">
        <w:r w:rsidRPr="00EE2CF8">
          <w:rPr>
            <w:lang w:val="en-US"/>
          </w:rPr>
          <w:t xml:space="preserve"> was found</w:t>
        </w:r>
      </w:ins>
      <w:r w:rsidRPr="00EE2CF8">
        <w:rPr>
          <w:lang w:val="en-US"/>
        </w:rPr>
        <w:t xml:space="preserve">, </w:t>
      </w:r>
      <w:ins w:id="699" w:author="Gravendeel Barbara" w:date="2013-03-15T15:56:00Z">
        <w:r w:rsidRPr="00EE2CF8">
          <w:rPr>
            <w:lang w:val="en-US"/>
          </w:rPr>
          <w:t xml:space="preserve">also </w:t>
        </w:r>
      </w:ins>
      <w:r w:rsidRPr="00EE2CF8">
        <w:rPr>
          <w:lang w:val="en-US"/>
        </w:rPr>
        <w:t xml:space="preserve">the surrounding textual context from the </w:t>
      </w:r>
      <w:ins w:id="700" w:author="Gravendeel Barbara" w:date="2013-03-15T15:57:00Z">
        <w:r w:rsidRPr="00EE2CF8">
          <w:rPr>
            <w:lang w:val="en-US"/>
          </w:rPr>
          <w:t>relevant</w:t>
        </w:r>
      </w:ins>
      <w:del w:id="701" w:author="Gravendeel Barbara" w:date="2013-03-15T15:57:00Z">
        <w:r w:rsidRPr="00EE2CF8" w:rsidDel="00B86ECF">
          <w:rPr>
            <w:lang w:val="en-US"/>
          </w:rPr>
          <w:delText>applicable</w:delText>
        </w:r>
      </w:del>
      <w:r w:rsidRPr="00EE2CF8">
        <w:rPr>
          <w:lang w:val="en-US"/>
        </w:rPr>
        <w:t xml:space="preserve"> appendix. A condensed example of such output is shown in Table 1. </w:t>
      </w:r>
      <w:ins w:id="702" w:author="Vos, R.A." w:date="2013-08-12T16:32:00Z">
        <w:r w:rsidR="00A50F35">
          <w:rPr>
            <w:lang w:val="en-US"/>
          </w:rPr>
          <w:t xml:space="preserve">As taxonomic heterogeneity </w:t>
        </w:r>
        <w:r w:rsidR="0047027E">
          <w:rPr>
            <w:lang w:val="en-US"/>
          </w:rPr>
          <w:t xml:space="preserve">(i.e. multiple hits from different species are returned for the same query) has the potential of causing both Type </w:t>
        </w:r>
        <w:proofErr w:type="gramStart"/>
        <w:r w:rsidR="0047027E">
          <w:rPr>
            <w:lang w:val="en-US"/>
          </w:rPr>
          <w:t>I and Type II errors</w:t>
        </w:r>
      </w:ins>
      <w:proofErr w:type="gramEnd"/>
      <w:ins w:id="703" w:author="Vos, R.A." w:date="2013-08-12T17:12:00Z">
        <w:r w:rsidR="00750DB4">
          <w:rPr>
            <w:lang w:val="en-US"/>
          </w:rPr>
          <w:t xml:space="preserve"> such occurrences must be evaluated further by the user. To draw attention to this,</w:t>
        </w:r>
      </w:ins>
      <w:ins w:id="704" w:author="Vos, R.A." w:date="2013-08-12T16:32:00Z">
        <w:r w:rsidR="0047027E">
          <w:rPr>
            <w:lang w:val="en-US"/>
          </w:rPr>
          <w:t xml:space="preserve"> the pipeline flags </w:t>
        </w:r>
      </w:ins>
      <w:ins w:id="705" w:author="Vos, R.A." w:date="2013-08-12T16:34:00Z">
        <w:r w:rsidR="0047027E">
          <w:rPr>
            <w:lang w:val="en-US"/>
          </w:rPr>
          <w:t>such</w:t>
        </w:r>
      </w:ins>
      <w:ins w:id="706" w:author="Vos, R.A." w:date="2013-08-12T16:32:00Z">
        <w:r w:rsidR="0047027E">
          <w:rPr>
            <w:lang w:val="en-US"/>
          </w:rPr>
          <w:t xml:space="preserve"> issue</w:t>
        </w:r>
      </w:ins>
      <w:ins w:id="707" w:author="Vos, R.A." w:date="2013-08-12T16:34:00Z">
        <w:r w:rsidR="0047027E">
          <w:rPr>
            <w:lang w:val="en-US"/>
          </w:rPr>
          <w:t>s</w:t>
        </w:r>
      </w:ins>
      <w:ins w:id="708" w:author="Vos, R.A." w:date="2013-08-12T16:32:00Z">
        <w:r w:rsidR="0047027E">
          <w:rPr>
            <w:lang w:val="en-US"/>
          </w:rPr>
          <w:t xml:space="preserve"> with a </w:t>
        </w:r>
      </w:ins>
      <w:ins w:id="709" w:author="Vos, R.A." w:date="2013-08-12T16:34:00Z">
        <w:r w:rsidR="0047027E">
          <w:rPr>
            <w:lang w:val="en-US"/>
          </w:rPr>
          <w:t xml:space="preserve">critical warning message </w:t>
        </w:r>
      </w:ins>
      <w:ins w:id="710" w:author="Vos, R.A." w:date="2013-08-12T16:35:00Z">
        <w:r w:rsidR="0047027E">
          <w:rPr>
            <w:lang w:val="en-US"/>
          </w:rPr>
          <w:t>such as:</w:t>
        </w:r>
      </w:ins>
    </w:p>
    <w:p w14:paraId="70F4BC47" w14:textId="2853E3BC" w:rsidR="0047027E" w:rsidRPr="0047027E" w:rsidDel="0007712F" w:rsidRDefault="0047027E" w:rsidP="0007712F">
      <w:pPr>
        <w:pStyle w:val="normal"/>
        <w:spacing w:line="480" w:lineRule="auto"/>
        <w:rPr>
          <w:del w:id="711" w:author="Vos, R.A." w:date="2013-08-12T17:39:00Z"/>
          <w:rFonts w:ascii="Courier New" w:hAnsi="Courier New" w:cs="Courier New"/>
          <w:lang w:val="en-US"/>
          <w:rPrChange w:id="712" w:author="Vos, R.A." w:date="2013-08-12T16:36:00Z">
            <w:rPr>
              <w:del w:id="713" w:author="Vos, R.A." w:date="2013-08-12T17:39:00Z"/>
              <w:lang w:val="en-US"/>
            </w:rPr>
          </w:rPrChange>
        </w:rPr>
        <w:pPrChange w:id="714" w:author="Vos, R.A." w:date="2013-08-12T17:39:00Z">
          <w:pPr>
            <w:pStyle w:val="normal"/>
          </w:pPr>
        </w:pPrChange>
      </w:pPr>
      <w:ins w:id="715" w:author="Vos, R.A." w:date="2013-08-12T16:35:00Z">
        <w:r w:rsidRPr="0047027E">
          <w:rPr>
            <w:rFonts w:ascii="Courier New" w:hAnsi="Courier New" w:cs="Courier New"/>
            <w:lang w:val="en-US"/>
            <w:rPrChange w:id="716" w:author="Vos, R.A." w:date="2013-08-12T16:36:00Z">
              <w:rPr>
                <w:lang w:val="en-US"/>
              </w:rPr>
            </w:rPrChange>
          </w:rPr>
          <w:t>X out of a total of Y distinct taxa for “sequence Z” are CITES-listed</w:t>
        </w:r>
      </w:ins>
    </w:p>
    <w:p w14:paraId="10CF630E" w14:textId="77777777" w:rsidR="00B477F6" w:rsidRPr="00EE2CF8" w:rsidRDefault="00B477F6" w:rsidP="0007712F">
      <w:pPr>
        <w:pStyle w:val="normal"/>
        <w:spacing w:line="480" w:lineRule="auto"/>
        <w:rPr>
          <w:lang w:val="en-US"/>
        </w:rPr>
        <w:pPrChange w:id="717" w:author="Vos, R.A." w:date="2013-08-12T17:39:00Z">
          <w:pPr>
            <w:pStyle w:val="normal"/>
          </w:pPr>
        </w:pPrChange>
      </w:pPr>
    </w:p>
    <w:p w14:paraId="7F17D803" w14:textId="77777777" w:rsidR="00B477F6" w:rsidRPr="00EE2CF8" w:rsidRDefault="00B477F6" w:rsidP="00594B31">
      <w:pPr>
        <w:rPr>
          <w:lang w:val="en-US"/>
        </w:rPr>
        <w:pPrChange w:id="718" w:author="Vos, R.A." w:date="2013-08-12T17:17:00Z">
          <w:pPr>
            <w:pStyle w:val="normal"/>
            <w:ind w:firstLine="720"/>
          </w:pPr>
        </w:pPrChange>
      </w:pPr>
      <w:r w:rsidRPr="00EE2CF8">
        <w:rPr>
          <w:lang w:val="en-US"/>
        </w:rPr>
        <w:t xml:space="preserve">CITES appendices contain multiple exceptions for certain species, e.g. based on their geographic location, domestication status or the enforcement of trade quota. The pipeline is not capable of handling these </w:t>
      </w:r>
      <w:del w:id="719" w:author="Gravendeel Barbara" w:date="2013-03-15T16:05:00Z">
        <w:r w:rsidRPr="00EE2CF8" w:rsidDel="00B86ECF">
          <w:rPr>
            <w:lang w:val="en-US"/>
          </w:rPr>
          <w:delText xml:space="preserve">various </w:delText>
        </w:r>
      </w:del>
      <w:r w:rsidRPr="00EE2CF8">
        <w:rPr>
          <w:lang w:val="en-US"/>
        </w:rPr>
        <w:t xml:space="preserve">exceptions, as they are not made available in a structured format. All results that match the names listed in the CITES appendices are therefore flagged and </w:t>
      </w:r>
      <w:ins w:id="720" w:author="Gravendeel Barbara" w:date="2013-03-15T15:57:00Z">
        <w:r w:rsidRPr="00EE2CF8">
          <w:rPr>
            <w:lang w:val="en-US"/>
          </w:rPr>
          <w:t>all</w:t>
        </w:r>
      </w:ins>
      <w:del w:id="721" w:author="Gravendeel Barbara" w:date="2013-03-15T15:57:00Z">
        <w:r w:rsidRPr="00EE2CF8" w:rsidDel="00B86ECF">
          <w:rPr>
            <w:lang w:val="en-US"/>
          </w:rPr>
          <w:delText>the</w:delText>
        </w:r>
      </w:del>
      <w:r w:rsidRPr="00EE2CF8">
        <w:rPr>
          <w:lang w:val="en-US"/>
        </w:rPr>
        <w:t xml:space="preserve"> surrounding context is reported to the user</w:t>
      </w:r>
      <w:ins w:id="722" w:author="Gravendeel Barbara" w:date="2013-03-15T15:57:00Z">
        <w:r w:rsidRPr="00EE2CF8">
          <w:rPr>
            <w:lang w:val="en-US"/>
          </w:rPr>
          <w:t>.</w:t>
        </w:r>
      </w:ins>
      <w:r w:rsidRPr="00EE2CF8">
        <w:rPr>
          <w:lang w:val="en-US"/>
        </w:rPr>
        <w:t xml:space="preserve"> </w:t>
      </w:r>
      <w:del w:id="723" w:author="Gravendeel Barbara" w:date="2013-03-15T15:57:00Z">
        <w:r w:rsidRPr="00EE2CF8" w:rsidDel="00B86ECF">
          <w:rPr>
            <w:lang w:val="en-US"/>
          </w:rPr>
          <w:delText>to determine if the putative hit is genuine or a false positive.</w:delText>
        </w:r>
      </w:del>
    </w:p>
    <w:p w14:paraId="50C6F9AD" w14:textId="77777777" w:rsidR="00B477F6" w:rsidRPr="00EE2CF8" w:rsidRDefault="00B477F6">
      <w:pPr>
        <w:pStyle w:val="Kop2"/>
        <w:rPr>
          <w:lang w:val="en-US"/>
        </w:rPr>
      </w:pPr>
      <w:bookmarkStart w:id="724" w:name="h.68j56go5m7rz" w:colFirst="0" w:colLast="0"/>
      <w:bookmarkEnd w:id="724"/>
      <w:r w:rsidRPr="00EE2CF8">
        <w:rPr>
          <w:lang w:val="en-US"/>
        </w:rPr>
        <w:t>Usage examples</w:t>
      </w:r>
    </w:p>
    <w:p w14:paraId="7C655529" w14:textId="4051182F" w:rsidR="00B477F6" w:rsidRPr="00EE2CF8" w:rsidDel="00BC2581" w:rsidRDefault="00B477F6" w:rsidP="00594B31">
      <w:pPr>
        <w:rPr>
          <w:del w:id="725" w:author="Vos, R.A." w:date="2013-08-12T17:29:00Z"/>
          <w:lang w:val="en-US"/>
        </w:rPr>
        <w:pPrChange w:id="726" w:author="Vos, R.A." w:date="2013-08-12T17:17:00Z">
          <w:pPr>
            <w:pStyle w:val="normal"/>
          </w:pPr>
        </w:pPrChange>
      </w:pPr>
      <w:r w:rsidRPr="00EE2CF8">
        <w:rPr>
          <w:lang w:val="en-US"/>
        </w:rPr>
        <w:t>In its simplest form, the pipeline is run</w:t>
      </w:r>
      <w:ins w:id="727" w:author="Gravendeel Barbara" w:date="2013-03-15T16:05:00Z">
        <w:r w:rsidRPr="00EE2CF8">
          <w:rPr>
            <w:lang w:val="en-US"/>
          </w:rPr>
          <w:t xml:space="preserve"> </w:t>
        </w:r>
      </w:ins>
      <w:del w:id="728" w:author="Gravendeel Barbara" w:date="2013-03-15T16:05:00Z">
        <w:r w:rsidRPr="00EE2CF8" w:rsidDel="00B86ECF">
          <w:rPr>
            <w:lang w:val="en-US"/>
          </w:rPr>
          <w:delText xml:space="preserve"> an </w:delText>
        </w:r>
      </w:del>
      <w:r w:rsidRPr="00EE2CF8">
        <w:rPr>
          <w:lang w:val="en-US"/>
        </w:rPr>
        <w:t>on</w:t>
      </w:r>
      <w:ins w:id="729" w:author="Gravendeel Barbara" w:date="2013-03-15T16:05:00Z">
        <w:r w:rsidRPr="00EE2CF8">
          <w:rPr>
            <w:lang w:val="en-US"/>
          </w:rPr>
          <w:t xml:space="preserve"> an</w:t>
        </w:r>
      </w:ins>
      <w:r w:rsidRPr="00EE2CF8">
        <w:rPr>
          <w:lang w:val="en-US"/>
        </w:rPr>
        <w:t xml:space="preserve"> input FASTA file, producing an output CSV file, like</w:t>
      </w:r>
      <w:ins w:id="730" w:author="Vos, R.A." w:date="2013-08-12T17:29:00Z">
        <w:r w:rsidR="00BC2581">
          <w:rPr>
            <w:lang w:val="en-US"/>
          </w:rPr>
          <w:t xml:space="preserve"> so</w:t>
        </w:r>
      </w:ins>
      <w:del w:id="731" w:author="Gravendeel Barbara" w:date="2013-03-15T15:58:00Z">
        <w:r w:rsidRPr="00EE2CF8" w:rsidDel="00B86ECF">
          <w:rPr>
            <w:lang w:val="en-US"/>
          </w:rPr>
          <w:delText xml:space="preserve"> so</w:delText>
        </w:r>
      </w:del>
      <w:r w:rsidRPr="00EE2CF8">
        <w:rPr>
          <w:lang w:val="en-US"/>
        </w:rPr>
        <w:t>:</w:t>
      </w:r>
    </w:p>
    <w:p w14:paraId="5680F4A3" w14:textId="77777777" w:rsidR="00B477F6" w:rsidRPr="00EE2CF8" w:rsidRDefault="00B477F6" w:rsidP="00BC2581">
      <w:pPr>
        <w:rPr>
          <w:lang w:val="en-US"/>
        </w:rPr>
        <w:pPrChange w:id="732" w:author="Vos, R.A." w:date="2013-08-12T17:29:00Z">
          <w:pPr>
            <w:pStyle w:val="normal"/>
          </w:pPr>
        </w:pPrChange>
      </w:pPr>
    </w:p>
    <w:p w14:paraId="2C35FD0A" w14:textId="316A1786" w:rsidR="00B477F6" w:rsidRPr="00EE2CF8" w:rsidDel="0007712F" w:rsidRDefault="00B477F6" w:rsidP="0007712F">
      <w:pPr>
        <w:pStyle w:val="normal"/>
        <w:spacing w:line="480" w:lineRule="auto"/>
        <w:rPr>
          <w:del w:id="733" w:author="Vos, R.A." w:date="2013-08-12T17:38:00Z"/>
          <w:lang w:val="en-US"/>
        </w:rPr>
        <w:pPrChange w:id="734" w:author="Vos, R.A." w:date="2013-08-12T17:39:00Z">
          <w:pPr>
            <w:pStyle w:val="normal"/>
          </w:pPr>
        </w:pPrChange>
      </w:pPr>
      <w:commentRangeStart w:id="735"/>
      <w:del w:id="736" w:author="Vos, R.A." w:date="2013-08-12T17:13:00Z">
        <w:r w:rsidRPr="00EE2CF8" w:rsidDel="00594B31">
          <w:rPr>
            <w:color w:val="FF0000"/>
            <w:lang w:val="en-US"/>
          </w:rPr>
          <w:tab/>
        </w:r>
      </w:del>
      <w:ins w:id="737" w:author="Vos, R.A." w:date="2013-08-12T16:36:00Z">
        <w:r w:rsidR="0047027E" w:rsidRPr="0047027E">
          <w:rPr>
            <w:rFonts w:ascii="Courier New" w:hAnsi="Courier New" w:cs="Courier New"/>
            <w:lang w:val="en-US"/>
          </w:rPr>
          <w:t>HTS-barcode-checker</w:t>
        </w:r>
      </w:ins>
      <w:del w:id="738" w:author="Vos, R.A." w:date="2013-08-12T16:36:00Z">
        <w:r w:rsidRPr="00EE2CF8" w:rsidDel="0047027E">
          <w:rPr>
            <w:rFonts w:ascii="Courier New" w:hAnsi="Courier New" w:cs="Courier New"/>
            <w:lang w:val="en-US"/>
          </w:rPr>
          <w:delText>CITES_Check.py</w:delText>
        </w:r>
      </w:del>
      <w:r w:rsidRPr="00EE2CF8">
        <w:rPr>
          <w:rFonts w:ascii="Courier New" w:hAnsi="Courier New" w:cs="Courier New"/>
          <w:lang w:val="en-US"/>
        </w:rPr>
        <w:t xml:space="preserve"> -</w:t>
      </w:r>
      <w:proofErr w:type="spellStart"/>
      <w:r w:rsidRPr="00EE2CF8">
        <w:rPr>
          <w:rFonts w:ascii="Courier New" w:hAnsi="Courier New" w:cs="Courier New"/>
          <w:lang w:val="en-US"/>
        </w:rPr>
        <w:t>i</w:t>
      </w:r>
      <w:proofErr w:type="spellEnd"/>
      <w:r w:rsidRPr="00EE2CF8">
        <w:rPr>
          <w:rFonts w:ascii="Courier New" w:hAnsi="Courier New" w:cs="Courier New"/>
          <w:lang w:val="en-US"/>
        </w:rPr>
        <w:t xml:space="preserve"> &lt;</w:t>
      </w:r>
      <w:proofErr w:type="spellStart"/>
      <w:r w:rsidRPr="00EE2CF8">
        <w:rPr>
          <w:rFonts w:ascii="Courier New" w:hAnsi="Courier New" w:cs="Courier New"/>
          <w:lang w:val="en-US"/>
        </w:rPr>
        <w:t>infile</w:t>
      </w:r>
      <w:proofErr w:type="spellEnd"/>
      <w:r w:rsidRPr="00EE2CF8">
        <w:rPr>
          <w:rFonts w:ascii="Courier New" w:hAnsi="Courier New" w:cs="Courier New"/>
          <w:lang w:val="en-US"/>
        </w:rPr>
        <w:t>&gt; -o &lt;</w:t>
      </w:r>
      <w:proofErr w:type="spellStart"/>
      <w:r w:rsidRPr="00EE2CF8">
        <w:rPr>
          <w:rFonts w:ascii="Courier New" w:hAnsi="Courier New" w:cs="Courier New"/>
          <w:lang w:val="en-US"/>
        </w:rPr>
        <w:t>outfile</w:t>
      </w:r>
      <w:proofErr w:type="spellEnd"/>
      <w:r w:rsidRPr="00EE2CF8">
        <w:rPr>
          <w:rFonts w:ascii="Courier New" w:hAnsi="Courier New" w:cs="Courier New"/>
          <w:lang w:val="en-US"/>
        </w:rPr>
        <w:t>&gt;</w:t>
      </w:r>
      <w:commentRangeEnd w:id="735"/>
      <w:r w:rsidR="00F362BD">
        <w:rPr>
          <w:rStyle w:val="Verwijzingopmerking"/>
          <w:rFonts w:cs="Times New Roman"/>
          <w:color w:val="auto"/>
        </w:rPr>
        <w:commentReference w:id="735"/>
      </w:r>
    </w:p>
    <w:p w14:paraId="2E392AB9" w14:textId="77777777" w:rsidR="00B477F6" w:rsidRPr="00EE2CF8" w:rsidRDefault="00B477F6" w:rsidP="0007712F">
      <w:pPr>
        <w:pStyle w:val="normal"/>
        <w:spacing w:line="480" w:lineRule="auto"/>
        <w:rPr>
          <w:lang w:val="en-US"/>
        </w:rPr>
        <w:pPrChange w:id="739" w:author="Vos, R.A." w:date="2013-08-12T17:39:00Z">
          <w:pPr>
            <w:pStyle w:val="normal"/>
          </w:pPr>
        </w:pPrChange>
      </w:pPr>
    </w:p>
    <w:p w14:paraId="6228B6A0" w14:textId="0118D4C3" w:rsidR="00B477F6" w:rsidRPr="00EE2CF8" w:rsidDel="00BC2581" w:rsidRDefault="00B477F6" w:rsidP="00594B31">
      <w:pPr>
        <w:rPr>
          <w:del w:id="740" w:author="Vos, R.A." w:date="2013-08-12T17:30:00Z"/>
          <w:lang w:val="en-US"/>
        </w:rPr>
        <w:pPrChange w:id="741" w:author="Vos, R.A." w:date="2013-08-12T17:17:00Z">
          <w:pPr>
            <w:pStyle w:val="normal"/>
          </w:pPr>
        </w:pPrChange>
      </w:pPr>
      <w:r w:rsidRPr="00EE2CF8">
        <w:rPr>
          <w:lang w:val="en-US"/>
        </w:rPr>
        <w:t xml:space="preserve">A user-specified blacklist file (which is a text file containing one </w:t>
      </w:r>
      <w:proofErr w:type="spellStart"/>
      <w:r w:rsidRPr="00EE2CF8">
        <w:rPr>
          <w:lang w:val="en-US"/>
        </w:rPr>
        <w:t>GenBank</w:t>
      </w:r>
      <w:proofErr w:type="spellEnd"/>
      <w:r w:rsidRPr="00EE2CF8">
        <w:rPr>
          <w:lang w:val="en-US"/>
        </w:rPr>
        <w:t xml:space="preserve"> accession number on each line</w:t>
      </w:r>
      <w:ins w:id="742" w:author="Gravendeel Barbara" w:date="2013-03-15T16:06:00Z">
        <w:r w:rsidRPr="00EE2CF8">
          <w:rPr>
            <w:lang w:val="en-US"/>
          </w:rPr>
          <w:t>; Figure 2</w:t>
        </w:r>
      </w:ins>
      <w:ins w:id="743" w:author="Gravendeel Barbara" w:date="2013-03-15T17:01:00Z">
        <w:r w:rsidRPr="00EE2CF8">
          <w:rPr>
            <w:lang w:val="en-US"/>
          </w:rPr>
          <w:t xml:space="preserve">) </w:t>
        </w:r>
      </w:ins>
      <w:del w:id="744" w:author="Gravendeel Barbara" w:date="2013-03-15T17:01:00Z">
        <w:r w:rsidRPr="00EE2CF8" w:rsidDel="00B86ECF">
          <w:rPr>
            <w:lang w:val="en-US"/>
          </w:rPr>
          <w:delText xml:space="preserve">) </w:delText>
        </w:r>
      </w:del>
      <w:r w:rsidRPr="00EE2CF8">
        <w:rPr>
          <w:lang w:val="en-US"/>
        </w:rPr>
        <w:t>can be specified</w:t>
      </w:r>
      <w:ins w:id="745" w:author="Vos, R.A." w:date="2013-08-12T18:18:00Z">
        <w:r w:rsidR="006116D3">
          <w:rPr>
            <w:lang w:val="en-US"/>
          </w:rPr>
          <w:t>,</w:t>
        </w:r>
      </w:ins>
      <w:r w:rsidRPr="00EE2CF8">
        <w:rPr>
          <w:lang w:val="en-US"/>
        </w:rPr>
        <w:t xml:space="preserve"> like</w:t>
      </w:r>
      <w:ins w:id="746" w:author="Vos, R.A." w:date="2013-08-12T18:18:00Z">
        <w:r w:rsidR="006116D3">
          <w:rPr>
            <w:lang w:val="en-US"/>
          </w:rPr>
          <w:t xml:space="preserve"> so</w:t>
        </w:r>
      </w:ins>
      <w:del w:id="747" w:author="Gravendeel Barbara" w:date="2013-03-15T15:58:00Z">
        <w:r w:rsidRPr="00EE2CF8" w:rsidDel="00B86ECF">
          <w:rPr>
            <w:lang w:val="en-US"/>
          </w:rPr>
          <w:delText xml:space="preserve"> so</w:delText>
        </w:r>
      </w:del>
      <w:r w:rsidRPr="00EE2CF8">
        <w:rPr>
          <w:lang w:val="en-US"/>
        </w:rPr>
        <w:t>:</w:t>
      </w:r>
    </w:p>
    <w:p w14:paraId="4EF2F389" w14:textId="77777777" w:rsidR="00B477F6" w:rsidRPr="00EE2CF8" w:rsidRDefault="00B477F6" w:rsidP="00BC2581">
      <w:pPr>
        <w:rPr>
          <w:lang w:val="en-US"/>
        </w:rPr>
        <w:pPrChange w:id="748" w:author="Vos, R.A." w:date="2013-08-12T17:30:00Z">
          <w:pPr>
            <w:pStyle w:val="normal"/>
          </w:pPr>
        </w:pPrChange>
      </w:pPr>
    </w:p>
    <w:p w14:paraId="5975BFAF" w14:textId="07ADEBEB" w:rsidR="00B477F6" w:rsidRPr="00EE2CF8" w:rsidDel="0007712F" w:rsidRDefault="00B477F6" w:rsidP="0007712F">
      <w:pPr>
        <w:pStyle w:val="normal"/>
        <w:spacing w:line="480" w:lineRule="auto"/>
        <w:rPr>
          <w:del w:id="749" w:author="Vos, R.A." w:date="2013-08-12T17:39:00Z"/>
          <w:lang w:val="en-US"/>
        </w:rPr>
        <w:pPrChange w:id="750" w:author="Vos, R.A." w:date="2013-08-12T17:39:00Z">
          <w:pPr>
            <w:pStyle w:val="normal"/>
          </w:pPr>
        </w:pPrChange>
      </w:pPr>
      <w:del w:id="751" w:author="Vos, R.A." w:date="2013-08-12T17:13:00Z">
        <w:r w:rsidRPr="00EE2CF8" w:rsidDel="00594B31">
          <w:rPr>
            <w:lang w:val="en-US"/>
          </w:rPr>
          <w:tab/>
        </w:r>
      </w:del>
      <w:ins w:id="752" w:author="Vos, R.A." w:date="2013-08-12T16:36:00Z">
        <w:r w:rsidR="0047027E" w:rsidRPr="0047027E">
          <w:rPr>
            <w:rFonts w:ascii="Courier New" w:hAnsi="Courier New" w:cs="Courier New"/>
            <w:lang w:val="en-US"/>
          </w:rPr>
          <w:t>HTS-barcode-checker</w:t>
        </w:r>
        <w:r w:rsidR="0047027E" w:rsidRPr="0047027E" w:rsidDel="0047027E">
          <w:rPr>
            <w:rFonts w:ascii="Courier New" w:hAnsi="Courier New" w:cs="Courier New"/>
            <w:lang w:val="en-US"/>
          </w:rPr>
          <w:t xml:space="preserve"> </w:t>
        </w:r>
      </w:ins>
      <w:del w:id="753" w:author="Vos, R.A." w:date="2013-08-12T16:36:00Z">
        <w:r w:rsidRPr="00EE2CF8" w:rsidDel="0047027E">
          <w:rPr>
            <w:rFonts w:ascii="Courier New" w:hAnsi="Courier New" w:cs="Courier New"/>
            <w:lang w:val="en-US"/>
          </w:rPr>
          <w:delText xml:space="preserve">CITES_Check.py </w:delText>
        </w:r>
      </w:del>
      <w:r w:rsidRPr="00EE2CF8">
        <w:rPr>
          <w:rFonts w:ascii="Courier New" w:hAnsi="Courier New" w:cs="Courier New"/>
          <w:lang w:val="en-US"/>
        </w:rPr>
        <w:t>-</w:t>
      </w:r>
      <w:proofErr w:type="spellStart"/>
      <w:r w:rsidRPr="00EE2CF8">
        <w:rPr>
          <w:rFonts w:ascii="Courier New" w:hAnsi="Courier New" w:cs="Courier New"/>
          <w:lang w:val="en-US"/>
        </w:rPr>
        <w:t>i</w:t>
      </w:r>
      <w:proofErr w:type="spellEnd"/>
      <w:r w:rsidRPr="00EE2CF8">
        <w:rPr>
          <w:rFonts w:ascii="Courier New" w:hAnsi="Courier New" w:cs="Courier New"/>
          <w:lang w:val="en-US"/>
        </w:rPr>
        <w:t xml:space="preserve"> &lt;</w:t>
      </w:r>
      <w:proofErr w:type="spellStart"/>
      <w:r w:rsidRPr="00EE2CF8">
        <w:rPr>
          <w:rFonts w:ascii="Courier New" w:hAnsi="Courier New" w:cs="Courier New"/>
          <w:lang w:val="en-US"/>
        </w:rPr>
        <w:t>infile</w:t>
      </w:r>
      <w:proofErr w:type="spellEnd"/>
      <w:r w:rsidRPr="00EE2CF8">
        <w:rPr>
          <w:rFonts w:ascii="Courier New" w:hAnsi="Courier New" w:cs="Courier New"/>
          <w:lang w:val="en-US"/>
        </w:rPr>
        <w:t>&gt; -o &lt;</w:t>
      </w:r>
      <w:proofErr w:type="spellStart"/>
      <w:r w:rsidRPr="00EE2CF8">
        <w:rPr>
          <w:rFonts w:ascii="Courier New" w:hAnsi="Courier New" w:cs="Courier New"/>
          <w:lang w:val="en-US"/>
        </w:rPr>
        <w:t>outfile</w:t>
      </w:r>
      <w:proofErr w:type="spellEnd"/>
      <w:r w:rsidRPr="00EE2CF8">
        <w:rPr>
          <w:rFonts w:ascii="Courier New" w:hAnsi="Courier New" w:cs="Courier New"/>
          <w:lang w:val="en-US"/>
        </w:rPr>
        <w:t>&gt; -</w:t>
      </w:r>
      <w:proofErr w:type="spellStart"/>
      <w:r w:rsidRPr="00EE2CF8">
        <w:rPr>
          <w:rFonts w:ascii="Courier New" w:hAnsi="Courier New" w:cs="Courier New"/>
          <w:lang w:val="en-US"/>
        </w:rPr>
        <w:t>b</w:t>
      </w:r>
      <w:ins w:id="754" w:author="Vos, R.A." w:date="2013-08-12T16:36:00Z">
        <w:r w:rsidR="0047027E">
          <w:rPr>
            <w:rFonts w:ascii="Courier New" w:hAnsi="Courier New" w:cs="Courier New"/>
            <w:lang w:val="en-US"/>
          </w:rPr>
          <w:t>l</w:t>
        </w:r>
      </w:ins>
      <w:proofErr w:type="spellEnd"/>
      <w:r w:rsidRPr="00EE2CF8">
        <w:rPr>
          <w:rFonts w:ascii="Courier New" w:hAnsi="Courier New" w:cs="Courier New"/>
          <w:lang w:val="en-US"/>
        </w:rPr>
        <w:t xml:space="preserve"> &lt;blacklist&gt;</w:t>
      </w:r>
    </w:p>
    <w:p w14:paraId="15479284" w14:textId="77777777" w:rsidR="00B477F6" w:rsidRPr="00EE2CF8" w:rsidRDefault="00B477F6" w:rsidP="0007712F">
      <w:pPr>
        <w:pStyle w:val="normal"/>
        <w:spacing w:line="480" w:lineRule="auto"/>
        <w:rPr>
          <w:lang w:val="en-US"/>
        </w:rPr>
        <w:pPrChange w:id="755" w:author="Vos, R.A." w:date="2013-08-12T17:39:00Z">
          <w:pPr>
            <w:pStyle w:val="normal"/>
          </w:pPr>
        </w:pPrChange>
      </w:pPr>
    </w:p>
    <w:p w14:paraId="75CC81AE" w14:textId="0CE2E1AF" w:rsidR="00B477F6" w:rsidRPr="00EE2CF8" w:rsidDel="00BC2581" w:rsidRDefault="00B477F6" w:rsidP="00594B31">
      <w:pPr>
        <w:rPr>
          <w:del w:id="756" w:author="Vos, R.A." w:date="2013-08-12T17:30:00Z"/>
          <w:lang w:val="en-US"/>
        </w:rPr>
        <w:pPrChange w:id="757" w:author="Vos, R.A." w:date="2013-08-12T17:17:00Z">
          <w:pPr>
            <w:pStyle w:val="normal"/>
          </w:pPr>
        </w:pPrChange>
      </w:pPr>
      <w:ins w:id="758" w:author="Gravendeel Barbara" w:date="2013-03-15T17:03:00Z">
        <w:r w:rsidRPr="00EE2CF8">
          <w:rPr>
            <w:lang w:val="en-US"/>
          </w:rPr>
          <w:t>To account for synonyms (Boyle et al. 2013) a</w:t>
        </w:r>
      </w:ins>
      <w:del w:id="759" w:author="Gravendeel Barbara" w:date="2013-03-15T17:03:00Z">
        <w:r w:rsidRPr="00EE2CF8" w:rsidDel="00B86ECF">
          <w:rPr>
            <w:lang w:val="en-US"/>
          </w:rPr>
          <w:delText>A</w:delText>
        </w:r>
      </w:del>
      <w:del w:id="760" w:author="Gravendeel Barbara" w:date="2013-03-15T17:01:00Z">
        <w:r w:rsidRPr="00EE2CF8" w:rsidDel="00B86ECF">
          <w:rPr>
            <w:lang w:val="en-US"/>
          </w:rPr>
          <w:delText>n</w:delText>
        </w:r>
      </w:del>
      <w:r w:rsidRPr="00EE2CF8">
        <w:rPr>
          <w:lang w:val="en-US"/>
        </w:rPr>
        <w:t xml:space="preserve"> </w:t>
      </w:r>
      <w:del w:id="761" w:author="Gravendeel Barbara" w:date="2013-03-15T17:00:00Z">
        <w:r w:rsidRPr="00EE2CF8" w:rsidDel="00B86ECF">
          <w:rPr>
            <w:lang w:val="en-US"/>
          </w:rPr>
          <w:delText xml:space="preserve">alternate </w:delText>
        </w:r>
      </w:del>
      <w:r w:rsidRPr="00EE2CF8">
        <w:rPr>
          <w:lang w:val="en-US"/>
        </w:rPr>
        <w:t>local database of reconciled CITES names</w:t>
      </w:r>
      <w:ins w:id="762" w:author="Gravendeel Barbara" w:date="2013-03-15T17:00:00Z">
        <w:r w:rsidRPr="00EE2CF8">
          <w:rPr>
            <w:lang w:val="en-US"/>
          </w:rPr>
          <w:t xml:space="preserve"> </w:t>
        </w:r>
      </w:ins>
      <w:del w:id="763" w:author="Gravendeel Barbara" w:date="2013-03-15T17:03:00Z">
        <w:r w:rsidRPr="00EE2CF8" w:rsidDel="00B86ECF">
          <w:rPr>
            <w:lang w:val="en-US"/>
          </w:rPr>
          <w:delText xml:space="preserve"> </w:delText>
        </w:r>
      </w:del>
      <w:ins w:id="764" w:author="Gravendeel Barbara" w:date="2013-03-15T16:06:00Z">
        <w:r w:rsidRPr="00EE2CF8">
          <w:rPr>
            <w:lang w:val="en-US"/>
          </w:rPr>
          <w:t>(see Figure</w:t>
        </w:r>
      </w:ins>
      <w:ins w:id="765" w:author="Gravendeel Barbara" w:date="2013-03-15T17:00:00Z">
        <w:r w:rsidRPr="00EE2CF8">
          <w:rPr>
            <w:lang w:val="en-US"/>
          </w:rPr>
          <w:t xml:space="preserve"> 3</w:t>
        </w:r>
      </w:ins>
      <w:ins w:id="766" w:author="Gravendeel Barbara" w:date="2013-03-15T17:01:00Z">
        <w:r w:rsidRPr="00EE2CF8">
          <w:rPr>
            <w:lang w:val="en-US"/>
          </w:rPr>
          <w:t>)</w:t>
        </w:r>
      </w:ins>
      <w:ins w:id="767" w:author="Gravendeel Barbara" w:date="2013-03-15T16:07:00Z">
        <w:r w:rsidRPr="00EE2CF8">
          <w:rPr>
            <w:lang w:val="en-US"/>
          </w:rPr>
          <w:t xml:space="preserve"> </w:t>
        </w:r>
      </w:ins>
      <w:r w:rsidRPr="00EE2CF8">
        <w:rPr>
          <w:lang w:val="en-US"/>
        </w:rPr>
        <w:t>can be specified</w:t>
      </w:r>
      <w:ins w:id="768" w:author="Vos, R.A." w:date="2013-08-12T18:18:00Z">
        <w:r w:rsidR="006116D3">
          <w:rPr>
            <w:lang w:val="en-US"/>
          </w:rPr>
          <w:t>,</w:t>
        </w:r>
      </w:ins>
      <w:r w:rsidRPr="00EE2CF8">
        <w:rPr>
          <w:lang w:val="en-US"/>
        </w:rPr>
        <w:t xml:space="preserve"> like</w:t>
      </w:r>
      <w:ins w:id="769" w:author="Vos, R.A." w:date="2013-08-12T18:18:00Z">
        <w:r w:rsidR="006116D3">
          <w:rPr>
            <w:lang w:val="en-US"/>
          </w:rPr>
          <w:t xml:space="preserve"> so</w:t>
        </w:r>
      </w:ins>
      <w:del w:id="770" w:author="Gravendeel Barbara" w:date="2013-03-15T15:58:00Z">
        <w:r w:rsidRPr="00EE2CF8" w:rsidDel="00B86ECF">
          <w:rPr>
            <w:lang w:val="en-US"/>
          </w:rPr>
          <w:delText xml:space="preserve"> so</w:delText>
        </w:r>
      </w:del>
      <w:r w:rsidRPr="00EE2CF8">
        <w:rPr>
          <w:lang w:val="en-US"/>
        </w:rPr>
        <w:t>:</w:t>
      </w:r>
    </w:p>
    <w:p w14:paraId="4197E519" w14:textId="77777777" w:rsidR="00B477F6" w:rsidRPr="00EE2CF8" w:rsidRDefault="00B477F6" w:rsidP="00BC2581">
      <w:pPr>
        <w:rPr>
          <w:lang w:val="en-US"/>
        </w:rPr>
        <w:pPrChange w:id="771" w:author="Vos, R.A." w:date="2013-08-12T17:30:00Z">
          <w:pPr>
            <w:pStyle w:val="normal"/>
          </w:pPr>
        </w:pPrChange>
      </w:pPr>
    </w:p>
    <w:p w14:paraId="7B3CD7B4" w14:textId="6BCBEC17" w:rsidR="00B477F6" w:rsidRPr="00EE2CF8" w:rsidDel="0007712F" w:rsidRDefault="00B477F6" w:rsidP="0007712F">
      <w:pPr>
        <w:pStyle w:val="normal"/>
        <w:spacing w:line="480" w:lineRule="auto"/>
        <w:rPr>
          <w:del w:id="772" w:author="Vos, R.A." w:date="2013-08-12T17:39:00Z"/>
          <w:lang w:val="en-US"/>
        </w:rPr>
        <w:pPrChange w:id="773" w:author="Vos, R.A." w:date="2013-08-12T17:39:00Z">
          <w:pPr>
            <w:pStyle w:val="normal"/>
          </w:pPr>
        </w:pPrChange>
      </w:pPr>
      <w:del w:id="774" w:author="Vos, R.A." w:date="2013-08-12T17:13:00Z">
        <w:r w:rsidRPr="00EE2CF8" w:rsidDel="00594B31">
          <w:rPr>
            <w:rFonts w:ascii="Courier New" w:hAnsi="Courier New" w:cs="Courier New"/>
            <w:lang w:val="en-US"/>
          </w:rPr>
          <w:tab/>
        </w:r>
      </w:del>
      <w:ins w:id="775" w:author="Vos, R.A." w:date="2013-08-12T16:37:00Z">
        <w:r w:rsidR="0047027E" w:rsidRPr="0047027E">
          <w:rPr>
            <w:rFonts w:ascii="Courier New" w:hAnsi="Courier New" w:cs="Courier New"/>
            <w:lang w:val="en-US"/>
          </w:rPr>
          <w:t>HTS-barcode-checker</w:t>
        </w:r>
        <w:r w:rsidR="0047027E" w:rsidRPr="0047027E" w:rsidDel="0047027E">
          <w:rPr>
            <w:rFonts w:ascii="Courier New" w:hAnsi="Courier New" w:cs="Courier New"/>
            <w:lang w:val="en-US"/>
          </w:rPr>
          <w:t xml:space="preserve"> </w:t>
        </w:r>
      </w:ins>
      <w:del w:id="776" w:author="Vos, R.A." w:date="2013-08-12T16:37:00Z">
        <w:r w:rsidRPr="00EE2CF8" w:rsidDel="0047027E">
          <w:rPr>
            <w:rFonts w:ascii="Courier New" w:hAnsi="Courier New" w:cs="Courier New"/>
            <w:lang w:val="en-US"/>
          </w:rPr>
          <w:delText xml:space="preserve">CITES_Check.py </w:delText>
        </w:r>
      </w:del>
      <w:r w:rsidRPr="00EE2CF8">
        <w:rPr>
          <w:rFonts w:ascii="Courier New" w:hAnsi="Courier New" w:cs="Courier New"/>
          <w:lang w:val="en-US"/>
        </w:rPr>
        <w:t>-</w:t>
      </w:r>
      <w:proofErr w:type="spellStart"/>
      <w:r w:rsidRPr="00EE2CF8">
        <w:rPr>
          <w:rFonts w:ascii="Courier New" w:hAnsi="Courier New" w:cs="Courier New"/>
          <w:lang w:val="en-US"/>
        </w:rPr>
        <w:t>i</w:t>
      </w:r>
      <w:proofErr w:type="spellEnd"/>
      <w:r w:rsidRPr="00EE2CF8">
        <w:rPr>
          <w:rFonts w:ascii="Courier New" w:hAnsi="Courier New" w:cs="Courier New"/>
          <w:lang w:val="en-US"/>
        </w:rPr>
        <w:t xml:space="preserve"> &lt;</w:t>
      </w:r>
      <w:proofErr w:type="spellStart"/>
      <w:r w:rsidRPr="00EE2CF8">
        <w:rPr>
          <w:rFonts w:ascii="Courier New" w:hAnsi="Courier New" w:cs="Courier New"/>
          <w:lang w:val="en-US"/>
        </w:rPr>
        <w:t>infile</w:t>
      </w:r>
      <w:proofErr w:type="spellEnd"/>
      <w:r w:rsidRPr="00EE2CF8">
        <w:rPr>
          <w:rFonts w:ascii="Courier New" w:hAnsi="Courier New" w:cs="Courier New"/>
          <w:lang w:val="en-US"/>
        </w:rPr>
        <w:t>&gt; -o &lt;</w:t>
      </w:r>
      <w:proofErr w:type="spellStart"/>
      <w:r w:rsidRPr="00EE2CF8">
        <w:rPr>
          <w:rFonts w:ascii="Courier New" w:hAnsi="Courier New" w:cs="Courier New"/>
          <w:lang w:val="en-US"/>
        </w:rPr>
        <w:t>outfile</w:t>
      </w:r>
      <w:proofErr w:type="spellEnd"/>
      <w:r w:rsidRPr="00EE2CF8">
        <w:rPr>
          <w:rFonts w:ascii="Courier New" w:hAnsi="Courier New" w:cs="Courier New"/>
          <w:lang w:val="en-US"/>
        </w:rPr>
        <w:t>&gt; -c</w:t>
      </w:r>
      <w:ins w:id="777" w:author="Vos, R.A." w:date="2013-08-12T16:37:00Z">
        <w:r w:rsidR="0047027E">
          <w:rPr>
            <w:rFonts w:ascii="Courier New" w:hAnsi="Courier New" w:cs="Courier New"/>
            <w:lang w:val="en-US"/>
          </w:rPr>
          <w:t>d</w:t>
        </w:r>
      </w:ins>
      <w:r w:rsidRPr="00EE2CF8">
        <w:rPr>
          <w:rFonts w:ascii="Courier New" w:hAnsi="Courier New" w:cs="Courier New"/>
          <w:lang w:val="en-US"/>
        </w:rPr>
        <w:t xml:space="preserve"> &lt;database&gt;</w:t>
      </w:r>
    </w:p>
    <w:p w14:paraId="682C1C9C" w14:textId="77777777" w:rsidR="00B477F6" w:rsidRPr="00EE2CF8" w:rsidRDefault="00B477F6" w:rsidP="0007712F">
      <w:pPr>
        <w:pStyle w:val="normal"/>
        <w:spacing w:line="480" w:lineRule="auto"/>
        <w:rPr>
          <w:lang w:val="en-US"/>
        </w:rPr>
        <w:pPrChange w:id="778" w:author="Vos, R.A." w:date="2013-08-12T17:39:00Z">
          <w:pPr>
            <w:pStyle w:val="normal"/>
          </w:pPr>
        </w:pPrChange>
      </w:pPr>
    </w:p>
    <w:p w14:paraId="7F526F33" w14:textId="66DA648B" w:rsidR="00B477F6" w:rsidRPr="00EE2CF8" w:rsidDel="0047027E" w:rsidRDefault="00B477F6" w:rsidP="00594B31">
      <w:pPr>
        <w:rPr>
          <w:del w:id="779" w:author="Vos, R.A." w:date="2013-08-12T16:37:00Z"/>
          <w:lang w:val="en-US"/>
        </w:rPr>
        <w:pPrChange w:id="780" w:author="Vos, R.A." w:date="2013-08-12T17:17:00Z">
          <w:pPr>
            <w:pStyle w:val="normal"/>
          </w:pPr>
        </w:pPrChange>
      </w:pPr>
      <w:r w:rsidRPr="00EE2CF8">
        <w:rPr>
          <w:lang w:val="en-US"/>
        </w:rPr>
        <w:t xml:space="preserve">To force or avoid updating the local database, add </w:t>
      </w:r>
      <w:r w:rsidRPr="00EE2CF8">
        <w:rPr>
          <w:rFonts w:ascii="Courier New" w:hAnsi="Courier New" w:cs="Courier New"/>
          <w:lang w:val="en-US"/>
        </w:rPr>
        <w:t>--</w:t>
      </w:r>
      <w:proofErr w:type="spellStart"/>
      <w:r w:rsidRPr="00EE2CF8">
        <w:rPr>
          <w:rFonts w:ascii="Courier New" w:hAnsi="Courier New" w:cs="Courier New"/>
          <w:lang w:val="en-US"/>
        </w:rPr>
        <w:t>force_update</w:t>
      </w:r>
      <w:proofErr w:type="spellEnd"/>
      <w:r w:rsidRPr="00EE2CF8">
        <w:rPr>
          <w:rFonts w:ascii="Courier New" w:hAnsi="Courier New" w:cs="Courier New"/>
          <w:lang w:val="en-US"/>
        </w:rPr>
        <w:t xml:space="preserve"> </w:t>
      </w:r>
      <w:r w:rsidRPr="00EE2CF8">
        <w:rPr>
          <w:lang w:val="en-US"/>
        </w:rPr>
        <w:t xml:space="preserve">or </w:t>
      </w:r>
      <w:r w:rsidRPr="00EE2CF8">
        <w:rPr>
          <w:rFonts w:ascii="Courier New" w:hAnsi="Courier New" w:cs="Courier New"/>
          <w:lang w:val="en-US"/>
        </w:rPr>
        <w:t>--</w:t>
      </w:r>
      <w:proofErr w:type="spellStart"/>
      <w:r w:rsidRPr="00EE2CF8">
        <w:rPr>
          <w:rFonts w:ascii="Courier New" w:hAnsi="Courier New" w:cs="Courier New"/>
          <w:lang w:val="en-US"/>
        </w:rPr>
        <w:t>avoid_update</w:t>
      </w:r>
      <w:proofErr w:type="spellEnd"/>
      <w:r w:rsidRPr="00EE2CF8">
        <w:rPr>
          <w:lang w:val="en-US"/>
        </w:rPr>
        <w:t xml:space="preserve">, respectively. In addition, numerous command line arguments to control BLAST search behavior can be provided. Sensible defaults have been defined, and their </w:t>
      </w:r>
      <w:del w:id="781" w:author="Vos, R.A." w:date="2013-08-12T17:30:00Z">
        <w:r w:rsidRPr="00EE2CF8" w:rsidDel="00BC2581">
          <w:rPr>
            <w:lang w:val="en-US"/>
          </w:rPr>
          <w:delText xml:space="preserve">semantics </w:delText>
        </w:r>
      </w:del>
      <w:ins w:id="782" w:author="Vos, R.A." w:date="2013-08-12T17:30:00Z">
        <w:r w:rsidR="00BC2581">
          <w:rPr>
            <w:lang w:val="en-US"/>
          </w:rPr>
          <w:t>usage</w:t>
        </w:r>
        <w:r w:rsidR="00BC2581" w:rsidRPr="00EE2CF8">
          <w:rPr>
            <w:lang w:val="en-US"/>
          </w:rPr>
          <w:t xml:space="preserve"> </w:t>
        </w:r>
      </w:ins>
      <w:r w:rsidRPr="00EE2CF8">
        <w:rPr>
          <w:lang w:val="en-US"/>
        </w:rPr>
        <w:t xml:space="preserve">can be recalled by issuing the </w:t>
      </w:r>
      <w:r w:rsidRPr="00EE2CF8">
        <w:rPr>
          <w:rFonts w:ascii="Courier New" w:hAnsi="Courier New" w:cs="Courier New"/>
          <w:lang w:val="en-US"/>
        </w:rPr>
        <w:t>--help</w:t>
      </w:r>
      <w:r w:rsidRPr="00EE2CF8">
        <w:rPr>
          <w:lang w:val="en-US"/>
        </w:rPr>
        <w:t xml:space="preserve"> argument.</w:t>
      </w:r>
    </w:p>
    <w:p w14:paraId="1880F243" w14:textId="77777777" w:rsidR="00B477F6" w:rsidRPr="00EE2CF8" w:rsidDel="0047027E" w:rsidRDefault="00B477F6" w:rsidP="00594B31">
      <w:pPr>
        <w:numPr>
          <w:ins w:id="783" w:author="Gravendeel Barbara" w:date="2013-03-19T12:14:00Z"/>
        </w:numPr>
        <w:rPr>
          <w:ins w:id="784" w:author="Gravendeel Barbara" w:date="2013-03-19T12:14:00Z"/>
          <w:del w:id="785" w:author="Vos, R.A." w:date="2013-08-12T16:37:00Z"/>
          <w:lang w:val="en-US"/>
        </w:rPr>
        <w:pPrChange w:id="786" w:author="Vos, R.A." w:date="2013-08-12T17:17:00Z">
          <w:pPr>
            <w:pStyle w:val="Kop2"/>
          </w:pPr>
        </w:pPrChange>
      </w:pPr>
      <w:bookmarkStart w:id="787" w:name="h.3dr5syoy867z" w:colFirst="0" w:colLast="0"/>
      <w:bookmarkEnd w:id="787"/>
    </w:p>
    <w:p w14:paraId="25DABC33" w14:textId="77777777" w:rsidR="00B477F6" w:rsidRPr="00EE2CF8" w:rsidRDefault="00B477F6" w:rsidP="00594B31">
      <w:pPr>
        <w:rPr>
          <w:ins w:id="788" w:author="Gravendeel Barbara" w:date="2013-03-19T12:14:00Z"/>
          <w:lang w:val="en-US"/>
        </w:rPr>
        <w:pPrChange w:id="789" w:author="Vos, R.A." w:date="2013-08-12T17:17:00Z">
          <w:pPr>
            <w:pStyle w:val="Kop2"/>
          </w:pPr>
        </w:pPrChange>
      </w:pPr>
    </w:p>
    <w:p w14:paraId="5372AB6C" w14:textId="77777777" w:rsidR="00B477F6" w:rsidRPr="00B477F6" w:rsidRDefault="00B477F6" w:rsidP="00FC7050">
      <w:pPr>
        <w:pStyle w:val="Kop2"/>
        <w:numPr>
          <w:ins w:id="790" w:author="Gravendeel Barbara" w:date="2013-03-19T12:14:00Z"/>
        </w:numPr>
        <w:rPr>
          <w:ins w:id="791" w:author="Gravendeel Barbara" w:date="2013-03-19T12:14:00Z"/>
          <w:rPrChange w:id="792" w:author="Gravendeel Barbara" w:date="2013-03-19T12:14:00Z">
            <w:rPr>
              <w:ins w:id="793" w:author="Gravendeel Barbara" w:date="2013-03-19T12:14:00Z"/>
              <w:lang w:val="en-US"/>
            </w:rPr>
          </w:rPrChange>
        </w:rPr>
      </w:pPr>
      <w:ins w:id="794" w:author="Gravendeel Barbara" w:date="2013-03-19T12:14:00Z">
        <w:r w:rsidRPr="00EE2CF8">
          <w:rPr>
            <w:lang w:val="en-US"/>
          </w:rPr>
          <w:lastRenderedPageBreak/>
          <w:t>Results and discussion</w:t>
        </w:r>
      </w:ins>
    </w:p>
    <w:p w14:paraId="3DE728EC" w14:textId="6819A8CB" w:rsidR="00EC58B4" w:rsidRDefault="00EC58B4" w:rsidP="00594B31">
      <w:pPr>
        <w:pStyle w:val="Kop3"/>
        <w:numPr>
          <w:ins w:id="795" w:author="Gravendeel Barbara" w:date="2013-03-19T14:42:00Z"/>
        </w:numPr>
        <w:rPr>
          <w:ins w:id="796" w:author="Vos, R.A." w:date="2013-08-12T17:53:00Z"/>
          <w:lang w:val="en-US"/>
        </w:rPr>
        <w:pPrChange w:id="797" w:author="Vos, R.A." w:date="2013-08-12T17:22:00Z">
          <w:pPr>
            <w:pStyle w:val="Kop2"/>
          </w:pPr>
        </w:pPrChange>
      </w:pPr>
      <w:commentRangeStart w:id="798"/>
      <w:ins w:id="799" w:author="Vos, R.A." w:date="2013-08-12T17:53:00Z">
        <w:r>
          <w:rPr>
            <w:lang w:val="en-US"/>
          </w:rPr>
          <w:t>Caveats</w:t>
        </w:r>
      </w:ins>
      <w:commentRangeEnd w:id="798"/>
      <w:ins w:id="800" w:author="Vos, R.A." w:date="2013-08-12T17:54:00Z">
        <w:r>
          <w:rPr>
            <w:rStyle w:val="Verwijzingopmerking"/>
            <w:rFonts w:cs="Times New Roman"/>
            <w:b w:val="0"/>
            <w:color w:val="auto"/>
          </w:rPr>
          <w:commentReference w:id="798"/>
        </w:r>
      </w:ins>
    </w:p>
    <w:p w14:paraId="459EBAAB" w14:textId="77777777" w:rsidR="00594B31" w:rsidRDefault="00B477F6" w:rsidP="00594B31">
      <w:pPr>
        <w:pStyle w:val="Kop3"/>
        <w:numPr>
          <w:ins w:id="802" w:author="Gravendeel Barbara" w:date="2013-03-19T14:42:00Z"/>
        </w:numPr>
        <w:rPr>
          <w:ins w:id="803" w:author="Vos, R.A." w:date="2013-08-12T17:15:00Z"/>
          <w:lang w:val="en-US"/>
        </w:rPr>
        <w:pPrChange w:id="804" w:author="Vos, R.A." w:date="2013-08-12T17:22:00Z">
          <w:pPr>
            <w:pStyle w:val="Kop2"/>
          </w:pPr>
        </w:pPrChange>
      </w:pPr>
      <w:ins w:id="805" w:author="Gravendeel Barbara" w:date="2013-03-19T12:15:00Z">
        <w:r w:rsidRPr="00EE2CF8">
          <w:rPr>
            <w:lang w:val="en-US"/>
          </w:rPr>
          <w:t>Performance evaluation</w:t>
        </w:r>
      </w:ins>
    </w:p>
    <w:p w14:paraId="71271F3B" w14:textId="756C19F8" w:rsidR="00B477F6" w:rsidRPr="00B477F6" w:rsidDel="00594B31" w:rsidRDefault="00B477F6" w:rsidP="00594B31">
      <w:pPr>
        <w:numPr>
          <w:ins w:id="806" w:author="Gravendeel Barbara" w:date="2013-03-19T14:42:00Z"/>
        </w:numPr>
        <w:rPr>
          <w:ins w:id="807" w:author="Gravendeel Barbara" w:date="2013-03-19T14:42:00Z"/>
          <w:del w:id="808" w:author="Vos, R.A." w:date="2013-08-12T17:17:00Z"/>
          <w:lang w:val="en-US"/>
          <w:rPrChange w:id="809" w:author="Gravendeel Barbara" w:date="2013-03-19T14:42:00Z">
            <w:rPr>
              <w:ins w:id="810" w:author="Gravendeel Barbara" w:date="2013-03-19T14:42:00Z"/>
              <w:del w:id="811" w:author="Vos, R.A." w:date="2013-08-12T17:17:00Z"/>
              <w:lang w:val="en-US"/>
            </w:rPr>
          </w:rPrChange>
        </w:rPr>
        <w:pPrChange w:id="812" w:author="Vos, R.A." w:date="2013-08-12T17:16:00Z">
          <w:pPr>
            <w:pStyle w:val="Kop2"/>
          </w:pPr>
        </w:pPrChange>
      </w:pPr>
      <w:ins w:id="813" w:author="Gravendeel Barbara" w:date="2013-03-19T14:43:00Z">
        <w:del w:id="814" w:author="Vos, R.A." w:date="2013-08-12T17:15:00Z">
          <w:r w:rsidRPr="00EE2CF8" w:rsidDel="00594B31">
            <w:rPr>
              <w:lang w:val="en-US"/>
            </w:rPr>
            <w:tab/>
          </w:r>
          <w:r w:rsidRPr="00EE2CF8" w:rsidDel="00594B31">
            <w:rPr>
              <w:lang w:val="en-US"/>
            </w:rPr>
            <w:tab/>
          </w:r>
          <w:r w:rsidRPr="00EE2CF8" w:rsidDel="00594B31">
            <w:rPr>
              <w:lang w:val="en-US"/>
            </w:rPr>
            <w:tab/>
          </w:r>
          <w:r w:rsidRPr="00EE2CF8" w:rsidDel="00594B31">
            <w:rPr>
              <w:lang w:val="en-US"/>
            </w:rPr>
            <w:tab/>
          </w:r>
          <w:r w:rsidRPr="00EE2CF8" w:rsidDel="00594B31">
            <w:rPr>
              <w:lang w:val="en-US"/>
            </w:rPr>
            <w:tab/>
          </w:r>
          <w:r w:rsidRPr="00EE2CF8" w:rsidDel="00594B31">
            <w:rPr>
              <w:lang w:val="en-US"/>
            </w:rPr>
            <w:tab/>
          </w:r>
          <w:r w:rsidRPr="00EE2CF8" w:rsidDel="00594B31">
            <w:rPr>
              <w:lang w:val="en-US"/>
            </w:rPr>
            <w:tab/>
            <w:delText xml:space="preserve">                      </w:delText>
          </w:r>
        </w:del>
      </w:ins>
      <w:ins w:id="815" w:author="Gravendeel Barbara" w:date="2013-03-19T14:42:00Z">
        <w:r w:rsidRPr="00FC7050">
          <w:rPr>
            <w:lang w:val="en-US"/>
          </w:rPr>
          <w:t xml:space="preserve">To our knowledge, the </w:t>
        </w:r>
      </w:ins>
      <w:ins w:id="816" w:author="Vos, R.A." w:date="2013-08-12T16:37:00Z">
        <w:r w:rsidR="0047027E" w:rsidRPr="0047027E">
          <w:rPr>
            <w:i/>
            <w:lang w:val="en-US"/>
          </w:rPr>
          <w:t xml:space="preserve">HTS-barcode-checker </w:t>
        </w:r>
      </w:ins>
      <w:ins w:id="817" w:author="Gravendeel Barbara" w:date="2013-03-19T14:42:00Z">
        <w:del w:id="818" w:author="Vos, R.A." w:date="2013-08-12T16:37:00Z">
          <w:r w:rsidRPr="00B477F6" w:rsidDel="0047027E">
            <w:rPr>
              <w:i/>
              <w:lang w:val="en-US"/>
              <w:rPrChange w:id="819" w:author="Gravendeel Barbara" w:date="2013-03-19T14:43:00Z">
                <w:rPr>
                  <w:b w:val="0"/>
                  <w:sz w:val="22"/>
                  <w:lang w:val="en-US"/>
                </w:rPr>
              </w:rPrChange>
            </w:rPr>
            <w:delText>CITES checker</w:delText>
          </w:r>
          <w:r w:rsidRPr="00FC7050" w:rsidDel="0047027E">
            <w:rPr>
              <w:lang w:val="en-US"/>
            </w:rPr>
            <w:delText xml:space="preserve"> </w:delText>
          </w:r>
        </w:del>
        <w:r w:rsidRPr="00FC7050">
          <w:rPr>
            <w:lang w:val="en-US"/>
          </w:rPr>
          <w:t>pipeline is the first</w:t>
        </w:r>
      </w:ins>
      <w:ins w:id="820" w:author="Gravendeel Barbara" w:date="2013-03-19T14:43:00Z">
        <w:r w:rsidRPr="00FC7050">
          <w:rPr>
            <w:lang w:val="en-US"/>
          </w:rPr>
          <w:t xml:space="preserve"> </w:t>
        </w:r>
        <w:del w:id="821" w:author="Vos, R.A." w:date="2013-03-19T14:59:00Z">
          <w:r w:rsidRPr="00FC7050" w:rsidDel="004B715C">
            <w:rPr>
              <w:lang w:val="en-US"/>
            </w:rPr>
            <w:delText xml:space="preserve">online </w:delText>
          </w:r>
        </w:del>
        <w:r w:rsidRPr="00FC7050">
          <w:rPr>
            <w:lang w:val="en-US"/>
          </w:rPr>
          <w:t xml:space="preserve">tool for automated searches </w:t>
        </w:r>
        <w:del w:id="822" w:author="Vos, R.A." w:date="2013-03-19T14:59:00Z">
          <w:r w:rsidRPr="00FC7050" w:rsidDel="004B715C">
            <w:rPr>
              <w:lang w:val="en-US"/>
            </w:rPr>
            <w:delText xml:space="preserve">for </w:delText>
          </w:r>
        </w:del>
      </w:ins>
      <w:ins w:id="823" w:author="Gravendeel Barbara" w:date="2013-03-19T14:44:00Z">
        <w:del w:id="824" w:author="Vos, R.A." w:date="2013-03-19T14:59:00Z">
          <w:r w:rsidRPr="00FC7050" w:rsidDel="004B715C">
            <w:rPr>
              <w:lang w:val="en-US"/>
            </w:rPr>
            <w:delText xml:space="preserve"> DNA</w:delText>
          </w:r>
        </w:del>
      </w:ins>
      <w:ins w:id="825" w:author="Vos, R.A." w:date="2013-03-19T14:59:00Z">
        <w:r w:rsidR="004B715C" w:rsidRPr="00FC7050">
          <w:rPr>
            <w:lang w:val="en-US"/>
          </w:rPr>
          <w:t>for DNA</w:t>
        </w:r>
      </w:ins>
      <w:ins w:id="826" w:author="Gravendeel Barbara" w:date="2013-03-19T14:44:00Z">
        <w:r w:rsidRPr="00FC7050">
          <w:rPr>
            <w:lang w:val="en-US"/>
          </w:rPr>
          <w:t xml:space="preserve"> barcodes of </w:t>
        </w:r>
      </w:ins>
      <w:ins w:id="827" w:author="Gravendeel Barbara" w:date="2013-03-19T14:43:00Z">
        <w:r w:rsidRPr="00FC7050">
          <w:rPr>
            <w:lang w:val="en-US"/>
          </w:rPr>
          <w:t>CITES</w:t>
        </w:r>
        <w:del w:id="828" w:author="Vos, R.A." w:date="2013-08-12T16:37:00Z">
          <w:r w:rsidRPr="00FC7050" w:rsidDel="0047027E">
            <w:rPr>
              <w:lang w:val="en-US"/>
            </w:rPr>
            <w:delText xml:space="preserve"> </w:delText>
          </w:r>
        </w:del>
      </w:ins>
      <w:ins w:id="829" w:author="Vos, R.A." w:date="2013-08-12T16:37:00Z">
        <w:r w:rsidR="0047027E">
          <w:rPr>
            <w:lang w:val="en-US"/>
          </w:rPr>
          <w:t>-</w:t>
        </w:r>
      </w:ins>
      <w:ins w:id="830" w:author="Gravendeel Barbara" w:date="2013-03-19T14:43:00Z">
        <w:r w:rsidRPr="00FC7050">
          <w:rPr>
            <w:lang w:val="en-US"/>
          </w:rPr>
          <w:t>protected species</w:t>
        </w:r>
      </w:ins>
      <w:ins w:id="831" w:author="Gravendeel Barbara" w:date="2013-03-19T14:49:00Z">
        <w:r w:rsidRPr="00FC7050">
          <w:rPr>
            <w:lang w:val="en-US"/>
          </w:rPr>
          <w:t xml:space="preserve"> in HTS data</w:t>
        </w:r>
      </w:ins>
      <w:ins w:id="832" w:author="Gravendeel Barbara" w:date="2013-03-19T14:43:00Z">
        <w:r w:rsidRPr="00FC7050">
          <w:rPr>
            <w:lang w:val="en-US"/>
          </w:rPr>
          <w:t xml:space="preserve">. </w:t>
        </w:r>
      </w:ins>
      <w:ins w:id="833" w:author="Gravendeel Barbara" w:date="2013-03-19T14:45:00Z">
        <w:r w:rsidRPr="00FC7050">
          <w:rPr>
            <w:lang w:val="en-US"/>
          </w:rPr>
          <w:t>On the CITES website, several other</w:t>
        </w:r>
      </w:ins>
      <w:ins w:id="834" w:author="Gravendeel Barbara" w:date="2013-03-19T14:46:00Z">
        <w:r w:rsidRPr="00FC7050">
          <w:rPr>
            <w:lang w:val="en-US"/>
          </w:rPr>
          <w:t xml:space="preserve"> online</w:t>
        </w:r>
      </w:ins>
      <w:ins w:id="835" w:author="Gravendeel Barbara" w:date="2013-03-19T14:45:00Z">
        <w:r w:rsidRPr="00FC7050">
          <w:rPr>
            <w:lang w:val="en-US"/>
          </w:rPr>
          <w:t xml:space="preserve"> tools are available such as databases </w:t>
        </w:r>
      </w:ins>
      <w:ins w:id="836" w:author="Gravendeel Barbara" w:date="2013-03-19T14:46:00Z">
        <w:r w:rsidRPr="00FC7050">
          <w:rPr>
            <w:lang w:val="en-US"/>
          </w:rPr>
          <w:t xml:space="preserve">that can be queried </w:t>
        </w:r>
      </w:ins>
      <w:ins w:id="837" w:author="Gravendeel Barbara" w:date="2013-03-19T14:48:00Z">
        <w:r w:rsidRPr="00FC7050">
          <w:rPr>
            <w:lang w:val="en-US"/>
          </w:rPr>
          <w:t>for information about</w:t>
        </w:r>
      </w:ins>
      <w:ins w:id="838" w:author="Gravendeel Barbara" w:date="2013-03-19T14:45:00Z">
        <w:r w:rsidRPr="00FC7050">
          <w:rPr>
            <w:lang w:val="en-US"/>
          </w:rPr>
          <w:t xml:space="preserve"> trade, management systems, export quotas</w:t>
        </w:r>
      </w:ins>
      <w:ins w:id="839" w:author="Gravendeel Barbara" w:date="2013-03-19T14:46:00Z">
        <w:r w:rsidRPr="00FC7050">
          <w:rPr>
            <w:lang w:val="en-US"/>
          </w:rPr>
          <w:t>, publica</w:t>
        </w:r>
      </w:ins>
      <w:ins w:id="840" w:author="Gravendeel Barbara" w:date="2013-03-19T14:48:00Z">
        <w:r w:rsidRPr="00FC7050">
          <w:rPr>
            <w:lang w:val="en-US"/>
          </w:rPr>
          <w:t>t</w:t>
        </w:r>
      </w:ins>
      <w:ins w:id="841" w:author="Gravendeel Barbara" w:date="2013-03-19T14:46:00Z">
        <w:r w:rsidRPr="00FC7050">
          <w:rPr>
            <w:lang w:val="en-US"/>
          </w:rPr>
          <w:t>ions, identification manuals and photographs</w:t>
        </w:r>
      </w:ins>
      <w:ins w:id="842" w:author="Gravendeel Barbara" w:date="2013-03-19T14:47:00Z">
        <w:r w:rsidRPr="00FC7050">
          <w:rPr>
            <w:lang w:val="en-US"/>
          </w:rPr>
          <w:t>. None of these tools</w:t>
        </w:r>
      </w:ins>
      <w:ins w:id="843" w:author="Gravendeel Barbara" w:date="2013-03-19T14:49:00Z">
        <w:r w:rsidRPr="00FC7050">
          <w:rPr>
            <w:lang w:val="en-US"/>
          </w:rPr>
          <w:t xml:space="preserve"> can be used to search for hits in HTS data</w:t>
        </w:r>
      </w:ins>
      <w:ins w:id="844" w:author="Gravendeel Barbara" w:date="2013-03-19T15:00:00Z">
        <w:r w:rsidRPr="00FC7050">
          <w:rPr>
            <w:lang w:val="en-US"/>
          </w:rPr>
          <w:t>sets yet</w:t>
        </w:r>
      </w:ins>
      <w:ins w:id="845" w:author="Gravendeel Barbara" w:date="2013-03-19T14:49:00Z">
        <w:r w:rsidRPr="00FC7050">
          <w:rPr>
            <w:lang w:val="en-US"/>
          </w:rPr>
          <w:t xml:space="preserve">. </w:t>
        </w:r>
      </w:ins>
      <w:ins w:id="846" w:author="Gravendeel Barbara" w:date="2013-03-19T14:47:00Z">
        <w:r w:rsidRPr="00FC7050">
          <w:rPr>
            <w:lang w:val="en-US"/>
          </w:rPr>
          <w:t xml:space="preserve"> </w:t>
        </w:r>
      </w:ins>
    </w:p>
    <w:p w14:paraId="04E601D7" w14:textId="77777777" w:rsidR="00B477F6" w:rsidRPr="00FC7050" w:rsidRDefault="00B477F6" w:rsidP="00594B31">
      <w:pPr>
        <w:numPr>
          <w:ins w:id="847" w:author="Gravendeel Barbara" w:date="2013-03-19T14:50:00Z"/>
        </w:numPr>
        <w:rPr>
          <w:ins w:id="848" w:author="Gravendeel Barbara" w:date="2013-03-19T14:50:00Z"/>
        </w:rPr>
        <w:pPrChange w:id="849" w:author="Vos, R.A." w:date="2013-08-12T17:17:00Z">
          <w:pPr>
            <w:pStyle w:val="normal"/>
          </w:pPr>
        </w:pPrChange>
      </w:pPr>
    </w:p>
    <w:p w14:paraId="06E13BB3" w14:textId="0B6CB6AD" w:rsidR="00B477F6" w:rsidRPr="0047027E" w:rsidRDefault="00B477F6" w:rsidP="00594B31">
      <w:pPr>
        <w:numPr>
          <w:ins w:id="850" w:author="Gravendeel Barbara" w:date="2013-03-19T12:14:00Z"/>
        </w:numPr>
        <w:rPr>
          <w:ins w:id="851" w:author="Gravendeel Barbara" w:date="2013-03-19T12:14:00Z"/>
          <w:lang w:val="en-US"/>
          <w:rPrChange w:id="852" w:author="Vos, R.A." w:date="2013-08-12T16:38:00Z">
            <w:rPr>
              <w:ins w:id="853" w:author="Gravendeel Barbara" w:date="2013-03-19T12:14:00Z"/>
              <w:lang w:val="en-US"/>
            </w:rPr>
          </w:rPrChange>
        </w:rPr>
        <w:pPrChange w:id="854" w:author="Vos, R.A." w:date="2013-08-12T17:16:00Z">
          <w:pPr>
            <w:pStyle w:val="Kop2"/>
          </w:pPr>
        </w:pPrChange>
      </w:pPr>
      <w:ins w:id="855" w:author="Gravendeel Barbara" w:date="2013-03-19T14:50:00Z">
        <w:del w:id="856" w:author="Vos, R.A." w:date="2013-08-12T17:22:00Z">
          <w:r w:rsidRPr="0047027E" w:rsidDel="00594B31">
            <w:rPr>
              <w:lang w:val="en-US"/>
              <w:rPrChange w:id="857" w:author="Vos, R.A." w:date="2013-08-12T16:38:00Z">
                <w:rPr/>
              </w:rPrChange>
            </w:rPr>
            <w:tab/>
          </w:r>
        </w:del>
        <w:r w:rsidRPr="0047027E">
          <w:rPr>
            <w:lang w:val="en-US"/>
            <w:rPrChange w:id="858" w:author="Vos, R.A." w:date="2013-08-12T16:38:00Z">
              <w:rPr/>
            </w:rPrChange>
          </w:rPr>
          <w:t xml:space="preserve">To compare speed, we submitted a single TCM </w:t>
        </w:r>
      </w:ins>
      <w:ins w:id="859" w:author="Gravendeel Barbara" w:date="2013-03-19T14:51:00Z">
        <w:r w:rsidRPr="0047027E">
          <w:rPr>
            <w:lang w:val="en-US"/>
            <w:rPrChange w:id="860" w:author="Vos, R.A." w:date="2013-08-12T16:38:00Z">
              <w:rPr/>
            </w:rPrChange>
          </w:rPr>
          <w:t xml:space="preserve">HTS </w:t>
        </w:r>
      </w:ins>
      <w:ins w:id="861" w:author="Gravendeel Barbara" w:date="2013-03-19T14:50:00Z">
        <w:r w:rsidRPr="0047027E">
          <w:rPr>
            <w:lang w:val="en-US"/>
            <w:rPrChange w:id="862" w:author="Vos, R.A." w:date="2013-08-12T16:38:00Z">
              <w:rPr/>
            </w:rPrChange>
          </w:rPr>
          <w:t xml:space="preserve">dataset </w:t>
        </w:r>
      </w:ins>
      <w:ins w:id="863" w:author="Gravendeel Barbara" w:date="2013-03-19T14:52:00Z">
        <w:r w:rsidRPr="0047027E">
          <w:rPr>
            <w:lang w:val="en-US"/>
            <w:rPrChange w:id="864" w:author="Vos, R.A." w:date="2013-08-12T16:38:00Z">
              <w:rPr/>
            </w:rPrChange>
          </w:rPr>
          <w:t>(</w:t>
        </w:r>
      </w:ins>
      <w:ins w:id="865" w:author="Gravendeel Barbara" w:date="2013-03-19T14:54:00Z">
        <w:r w:rsidRPr="0047027E">
          <w:rPr>
            <w:lang w:val="en-US"/>
            <w:rPrChange w:id="866" w:author="Vos, R.A." w:date="2013-08-12T16:38:00Z">
              <w:rPr/>
            </w:rPrChange>
          </w:rPr>
          <w:t xml:space="preserve">... </w:t>
        </w:r>
      </w:ins>
      <w:ins w:id="867" w:author="Gravendeel Barbara" w:date="2013-03-19T14:52:00Z">
        <w:r w:rsidRPr="0047027E">
          <w:rPr>
            <w:lang w:val="en-US"/>
            <w:rPrChange w:id="868" w:author="Vos, R.A." w:date="2013-08-12T16:38:00Z">
              <w:rPr/>
            </w:rPrChange>
          </w:rPr>
          <w:t>Mb) to 5 different students and let them search for CITES</w:t>
        </w:r>
        <w:del w:id="869" w:author="Vos, R.A." w:date="2013-08-12T16:38:00Z">
          <w:r w:rsidRPr="0047027E" w:rsidDel="0047027E">
            <w:rPr>
              <w:lang w:val="en-US"/>
              <w:rPrChange w:id="870" w:author="Vos, R.A." w:date="2013-08-12T16:38:00Z">
                <w:rPr/>
              </w:rPrChange>
            </w:rPr>
            <w:delText xml:space="preserve"> </w:delText>
          </w:r>
        </w:del>
      </w:ins>
      <w:ins w:id="871" w:author="Vos, R.A." w:date="2013-08-12T16:38:00Z">
        <w:r w:rsidR="0047027E" w:rsidRPr="0047027E">
          <w:rPr>
            <w:lang w:val="en-US"/>
            <w:rPrChange w:id="872" w:author="Vos, R.A." w:date="2013-08-12T16:38:00Z">
              <w:rPr/>
            </w:rPrChange>
          </w:rPr>
          <w:t>-</w:t>
        </w:r>
      </w:ins>
      <w:ins w:id="873" w:author="Gravendeel Barbara" w:date="2013-03-19T14:52:00Z">
        <w:r w:rsidRPr="0047027E">
          <w:rPr>
            <w:lang w:val="en-US"/>
            <w:rPrChange w:id="874" w:author="Vos, R.A." w:date="2013-08-12T16:38:00Z">
              <w:rPr/>
            </w:rPrChange>
          </w:rPr>
          <w:t xml:space="preserve">listed species by visual comparison of the identifications obtained with the CITES Appendices. Processing time varied between 5 and 10 minutes </w:t>
        </w:r>
      </w:ins>
      <w:ins w:id="875" w:author="Gravendeel Barbara" w:date="2013-03-19T15:01:00Z">
        <w:r w:rsidRPr="0047027E">
          <w:rPr>
            <w:lang w:val="en-US"/>
            <w:rPrChange w:id="876" w:author="Vos, R.A." w:date="2013-08-12T16:38:00Z">
              <w:rPr/>
            </w:rPrChange>
          </w:rPr>
          <w:t xml:space="preserve">and </w:t>
        </w:r>
      </w:ins>
      <w:ins w:id="877" w:author="Gravendeel Barbara" w:date="2013-03-19T15:16:00Z">
        <w:r w:rsidRPr="0047027E">
          <w:rPr>
            <w:lang w:val="en-US"/>
            <w:rPrChange w:id="878" w:author="Vos, R.A." w:date="2013-08-12T16:38:00Z">
              <w:rPr/>
            </w:rPrChange>
          </w:rPr>
          <w:t>1</w:t>
        </w:r>
      </w:ins>
      <w:ins w:id="879" w:author="Gravendeel Barbara" w:date="2013-03-19T15:01:00Z">
        <w:r w:rsidRPr="0047027E">
          <w:rPr>
            <w:lang w:val="en-US"/>
            <w:rPrChange w:id="880" w:author="Vos, R.A." w:date="2013-08-12T16:38:00Z">
              <w:rPr/>
            </w:rPrChange>
          </w:rPr>
          <w:t xml:space="preserve"> species was missed </w:t>
        </w:r>
      </w:ins>
      <w:ins w:id="881" w:author="Gravendeel Barbara" w:date="2013-03-19T15:16:00Z">
        <w:r w:rsidRPr="0047027E">
          <w:rPr>
            <w:lang w:val="en-US"/>
            <w:rPrChange w:id="882" w:author="Vos, R.A." w:date="2013-08-12T16:38:00Z">
              <w:rPr/>
            </w:rPrChange>
          </w:rPr>
          <w:t xml:space="preserve">by 1 of the 5 participants </w:t>
        </w:r>
      </w:ins>
      <w:ins w:id="883" w:author="Gravendeel Barbara" w:date="2013-03-19T14:52:00Z">
        <w:r w:rsidRPr="0047027E">
          <w:rPr>
            <w:lang w:val="en-US"/>
            <w:rPrChange w:id="884" w:author="Vos, R.A." w:date="2013-08-12T16:38:00Z">
              <w:rPr/>
            </w:rPrChange>
          </w:rPr>
          <w:t xml:space="preserve">whereas the </w:t>
        </w:r>
      </w:ins>
      <w:ins w:id="885" w:author="Vos, R.A." w:date="2013-08-12T16:38:00Z">
        <w:r w:rsidR="0047027E" w:rsidRPr="0047027E">
          <w:rPr>
            <w:i/>
            <w:sz w:val="22"/>
            <w:lang w:val="en-US"/>
          </w:rPr>
          <w:t xml:space="preserve">HTS-barcode-checker </w:t>
        </w:r>
      </w:ins>
      <w:ins w:id="886" w:author="Gravendeel Barbara" w:date="2013-03-19T14:53:00Z">
        <w:del w:id="887" w:author="Vos, R.A." w:date="2013-08-12T16:38:00Z">
          <w:r w:rsidRPr="0047027E" w:rsidDel="0047027E">
            <w:rPr>
              <w:i/>
              <w:lang w:val="en-US"/>
              <w:rPrChange w:id="888" w:author="Vos, R.A." w:date="2013-08-12T16:38:00Z">
                <w:rPr>
                  <w:b w:val="0"/>
                  <w:lang w:val="en-US"/>
                </w:rPr>
              </w:rPrChange>
            </w:rPr>
            <w:delText>CITES checker</w:delText>
          </w:r>
          <w:r w:rsidRPr="0047027E" w:rsidDel="0047027E">
            <w:rPr>
              <w:lang w:val="en-US"/>
              <w:rPrChange w:id="889" w:author="Vos, R.A." w:date="2013-08-12T16:38:00Z">
                <w:rPr>
                  <w:lang w:val="en-US"/>
                </w:rPr>
              </w:rPrChange>
            </w:rPr>
            <w:delText xml:space="preserve"> </w:delText>
          </w:r>
        </w:del>
        <w:r w:rsidRPr="0047027E">
          <w:rPr>
            <w:lang w:val="en-US"/>
            <w:rPrChange w:id="890" w:author="Vos, R.A." w:date="2013-08-12T16:38:00Z">
              <w:rPr>
                <w:lang w:val="en-US"/>
              </w:rPr>
            </w:rPrChange>
          </w:rPr>
          <w:t>pipeline processed the data in less than 3 minutes and successfully retrieved all CITES</w:t>
        </w:r>
        <w:del w:id="891" w:author="Vos, R.A." w:date="2013-08-12T16:38:00Z">
          <w:r w:rsidRPr="0047027E" w:rsidDel="0047027E">
            <w:rPr>
              <w:lang w:val="en-US"/>
              <w:rPrChange w:id="892" w:author="Vos, R.A." w:date="2013-08-12T16:38:00Z">
                <w:rPr>
                  <w:lang w:val="en-US"/>
                </w:rPr>
              </w:rPrChange>
            </w:rPr>
            <w:delText xml:space="preserve"> </w:delText>
          </w:r>
        </w:del>
      </w:ins>
      <w:ins w:id="893" w:author="Vos, R.A." w:date="2013-08-12T16:38:00Z">
        <w:r w:rsidR="0047027E">
          <w:rPr>
            <w:lang w:val="en-US"/>
          </w:rPr>
          <w:t>-</w:t>
        </w:r>
      </w:ins>
      <w:ins w:id="894" w:author="Gravendeel Barbara" w:date="2013-03-19T14:53:00Z">
        <w:r w:rsidRPr="0047027E">
          <w:rPr>
            <w:lang w:val="en-US"/>
            <w:rPrChange w:id="895" w:author="Vos, R.A." w:date="2013-08-12T16:38:00Z">
              <w:rPr>
                <w:lang w:val="en-US"/>
              </w:rPr>
            </w:rPrChange>
          </w:rPr>
          <w:t>listed species.</w:t>
        </w:r>
      </w:ins>
    </w:p>
    <w:p w14:paraId="09BBE40C" w14:textId="77777777" w:rsidR="00B477F6" w:rsidRPr="00EE2CF8" w:rsidRDefault="00B477F6" w:rsidP="00594B31">
      <w:pPr>
        <w:pStyle w:val="Kop3"/>
        <w:rPr>
          <w:lang w:val="en-US"/>
        </w:rPr>
        <w:pPrChange w:id="896" w:author="Vos, R.A." w:date="2013-08-12T17:22:00Z">
          <w:pPr>
            <w:pStyle w:val="Kop2"/>
          </w:pPr>
        </w:pPrChange>
      </w:pPr>
      <w:r w:rsidRPr="00EE2CF8">
        <w:rPr>
          <w:lang w:val="en-US"/>
        </w:rPr>
        <w:t xml:space="preserve">Future </w:t>
      </w:r>
      <w:del w:id="897" w:author="Gravendeel Barbara" w:date="2013-03-18T16:26:00Z">
        <w:r w:rsidRPr="00EE2CF8" w:rsidDel="009A2933">
          <w:rPr>
            <w:lang w:val="en-US"/>
          </w:rPr>
          <w:delText>work</w:delText>
        </w:r>
      </w:del>
      <w:ins w:id="898" w:author="Gravendeel Barbara" w:date="2013-03-18T16:26:00Z">
        <w:r w:rsidRPr="00EE2CF8">
          <w:rPr>
            <w:lang w:val="en-US"/>
          </w:rPr>
          <w:t>directions</w:t>
        </w:r>
      </w:ins>
    </w:p>
    <w:p w14:paraId="082865AC" w14:textId="042BA068" w:rsidR="00B477F6" w:rsidRPr="00EE2CF8" w:rsidRDefault="00B477F6" w:rsidP="00594B31">
      <w:pPr>
        <w:rPr>
          <w:lang w:val="en-US"/>
        </w:rPr>
        <w:pPrChange w:id="899" w:author="Vos, R.A." w:date="2013-08-12T17:22:00Z">
          <w:pPr>
            <w:pStyle w:val="normal"/>
          </w:pPr>
        </w:pPrChange>
      </w:pPr>
      <w:r w:rsidRPr="00EE2CF8">
        <w:rPr>
          <w:lang w:val="en-US"/>
        </w:rPr>
        <w:t xml:space="preserve">Although the pipeline presented here is </w:t>
      </w:r>
      <w:del w:id="900" w:author="Gravendeel Barbara" w:date="2013-03-15T16:13:00Z">
        <w:r w:rsidRPr="00EE2CF8" w:rsidDel="00B86ECF">
          <w:rPr>
            <w:lang w:val="en-US"/>
          </w:rPr>
          <w:delText>immediately usefu</w:delText>
        </w:r>
      </w:del>
      <w:ins w:id="901" w:author="Gravendeel Barbara" w:date="2013-03-15T16:13:00Z">
        <w:r w:rsidRPr="00EE2CF8">
          <w:rPr>
            <w:lang w:val="en-US"/>
          </w:rPr>
          <w:t>ready-made</w:t>
        </w:r>
      </w:ins>
      <w:del w:id="902" w:author="Gravendeel Barbara" w:date="2013-03-15T16:13:00Z">
        <w:r w:rsidRPr="00EE2CF8" w:rsidDel="00B86ECF">
          <w:rPr>
            <w:lang w:val="en-US"/>
          </w:rPr>
          <w:delText>l</w:delText>
        </w:r>
      </w:del>
      <w:r w:rsidRPr="00EE2CF8">
        <w:rPr>
          <w:lang w:val="en-US"/>
        </w:rPr>
        <w:t xml:space="preserve">, several modifications are possible that would increase usability and impact. For example, although incorrect taxonomic </w:t>
      </w:r>
      <w:del w:id="903" w:author="Gravendeel Barbara" w:date="2013-03-15T16:57:00Z">
        <w:r w:rsidRPr="00EE2CF8" w:rsidDel="00B86ECF">
          <w:rPr>
            <w:lang w:val="en-US"/>
          </w:rPr>
          <w:delText xml:space="preserve">annotations </w:delText>
        </w:r>
      </w:del>
      <w:ins w:id="904" w:author="Gravendeel Barbara" w:date="2013-03-15T16:57:00Z">
        <w:r w:rsidRPr="00EE2CF8">
          <w:rPr>
            <w:lang w:val="en-US"/>
          </w:rPr>
          <w:t xml:space="preserve">identifications </w:t>
        </w:r>
      </w:ins>
      <w:r w:rsidRPr="00EE2CF8">
        <w:rPr>
          <w:lang w:val="en-US"/>
        </w:rPr>
        <w:t xml:space="preserve">of </w:t>
      </w:r>
      <w:proofErr w:type="spellStart"/>
      <w:r w:rsidRPr="00EE2CF8">
        <w:rPr>
          <w:lang w:val="en-US"/>
        </w:rPr>
        <w:t>GenBank</w:t>
      </w:r>
      <w:proofErr w:type="spellEnd"/>
      <w:r w:rsidRPr="00EE2CF8">
        <w:rPr>
          <w:lang w:val="en-US"/>
        </w:rPr>
        <w:t xml:space="preserve"> records have previously been noted </w:t>
      </w:r>
      <w:r>
        <w:rPr>
          <w:lang w:val="en-US"/>
        </w:rPr>
        <w:fldChar w:fldCharType="begin" w:fldLock="1"/>
      </w:r>
      <w:r>
        <w:rPr>
          <w:lang w:val="en-US"/>
        </w:rPr>
        <w:instrText>ADDIN CSL_CITATION { "citationItems" : [ { "id" : "ITEM-1", "itemData" : { "author" : [ { "dropping-particle" : "", "family" : "Groenenberg", "given" : "Dick S.J.", "non-dropping-particle" : "", "parse-names" : false, "suffix" : "" }, { "dropping-particle" : "", "family" : "Neubert", "given" : "Eike", "non-dropping-particle" : "", "parse-names" : false, "suffix" : "" }, { "dropping-particle" : "", "family" : "Gittenberger", "given" : "Edmund", "non-dropping-particle" : "", "parse-names" : false, "suffix" : "" } ], "container-title" : "Molecular Phylogenetics and Evolution", "id" : "ITEM-1", "issued" : { "date-parts" : [ [ "2011" ] ] }, "page" : "914-923", "title" : "Reappraisal of the \u2018\u2018Molecular phylogeny of Western Palaearctic Helicidae s.l.\n(Gastropoda: Stylommatophora)\u2019\u2019: When poor science meets GenBank", "type" : "article-journal", "volume" : "61" }, "uris" : [ "http://www.mendeley.com/documents/?uuid=c4827409-ae1c-487c-9a10-7c8ed7345c03" ] } ], "mendeley" : { "previouslyFormattedCitation" : "(Groenenberg et al., 2011)" }, "properties" : { "noteIndex" : 0 }, "schema" : "https://github.com/citation-style-language/schema/raw/master/csl-citation.json" }</w:instrText>
      </w:r>
      <w:r>
        <w:rPr>
          <w:lang w:val="en-US"/>
        </w:rPr>
        <w:fldChar w:fldCharType="separate"/>
      </w:r>
      <w:r w:rsidRPr="00CA1BB4">
        <w:rPr>
          <w:noProof/>
          <w:lang w:val="en-US"/>
        </w:rPr>
        <w:t>(Groenenberg et al., 2011)</w:t>
      </w:r>
      <w:r>
        <w:rPr>
          <w:lang w:val="en-US"/>
        </w:rPr>
        <w:fldChar w:fldCharType="end"/>
      </w:r>
      <w:r w:rsidRPr="00EE2CF8">
        <w:rPr>
          <w:lang w:val="en-US"/>
        </w:rPr>
        <w:t xml:space="preserve">, no community project </w:t>
      </w:r>
      <w:ins w:id="905" w:author="Gravendeel Barbara" w:date="2013-03-19T12:16:00Z">
        <w:r w:rsidRPr="00EE2CF8">
          <w:rPr>
            <w:lang w:val="en-US"/>
          </w:rPr>
          <w:t xml:space="preserve">yet </w:t>
        </w:r>
      </w:ins>
      <w:r w:rsidRPr="00EE2CF8">
        <w:rPr>
          <w:lang w:val="en-US"/>
        </w:rPr>
        <w:t>exists to record and track such errors</w:t>
      </w:r>
      <w:r>
        <w:rPr>
          <w:lang w:val="en-US"/>
        </w:rPr>
        <w:t xml:space="preserve"> </w:t>
      </w:r>
      <w:r>
        <w:rPr>
          <w:lang w:val="en-US"/>
        </w:rPr>
        <w:fldChar w:fldCharType="begin" w:fldLock="1"/>
      </w:r>
      <w:r>
        <w:rPr>
          <w:lang w:val="en-US"/>
        </w:rPr>
        <w:instrText>ADDIN CSL_CITATION { "citationItems" : [ { "id" : "ITEM-1", "itemData" : { "DOI" : "10.1126/science.319.5870.1598", "abstract" : "In a letter in this week's issue of Science, a group of mycologists urges GenBank to allow researchers who discover inaccuracies in the database to append corrections. GenBank, however, says such a fix would cause more problems than it solves.", "author" : [ { "dropping-particle" : "", "family" : "Pennisi", "given" : "Elizabeth", "non-dropping-particle" : "", "parse-names" : false, "suffix" : "" } ], "container-title" : "Science", "id" : "ITEM-1", "issue" : "5870", "issued" : { "date-parts" : [ [ "2008" ] ] }, "page" : "1598-9", "title" : "Proposal to \u2018Wikify\u2019 GenBank Meets Stiff Resistance", "type" : "article-journal", "volume" : "319" }, "uris" : [ "http://www.mendeley.com/documents/?uuid=6d146bf3-4fdf-433a-8322-d24ff44f646e" ] } ], "mendeley" : { "previouslyFormattedCitation" : "(Pennisi, 2008)" }, "properties" : { "noteIndex" : 0 }, "schema" : "https://github.com/citation-style-language/schema/raw/master/csl-citation.json" }</w:instrText>
      </w:r>
      <w:r>
        <w:rPr>
          <w:lang w:val="en-US"/>
        </w:rPr>
        <w:fldChar w:fldCharType="separate"/>
      </w:r>
      <w:r w:rsidRPr="00CA1BB4">
        <w:rPr>
          <w:noProof/>
          <w:lang w:val="en-US"/>
        </w:rPr>
        <w:t>(Pennisi, 2008)</w:t>
      </w:r>
      <w:r>
        <w:rPr>
          <w:lang w:val="en-US"/>
        </w:rPr>
        <w:fldChar w:fldCharType="end"/>
      </w:r>
      <w:r w:rsidRPr="00EE2CF8">
        <w:rPr>
          <w:lang w:val="en-US"/>
        </w:rPr>
        <w:t xml:space="preserve">. </w:t>
      </w:r>
      <w:del w:id="906" w:author="Gravendeel Barbara" w:date="2013-03-19T12:12:00Z">
        <w:r w:rsidRPr="00EE2CF8" w:rsidDel="00FC7050">
          <w:rPr>
            <w:lang w:val="en-US"/>
          </w:rPr>
          <w:delText>We note that the</w:delText>
        </w:r>
      </w:del>
      <w:ins w:id="907" w:author="Gravendeel Barbara" w:date="2013-03-19T12:12:00Z">
        <w:r w:rsidRPr="00EE2CF8">
          <w:rPr>
            <w:lang w:val="en-US"/>
          </w:rPr>
          <w:t>The</w:t>
        </w:r>
      </w:ins>
      <w:r w:rsidRPr="00EE2CF8">
        <w:rPr>
          <w:lang w:val="en-US"/>
        </w:rPr>
        <w:t xml:space="preserve"> blacklist used by the </w:t>
      </w:r>
      <w:del w:id="908" w:author="Gravendeel Barbara" w:date="2013-03-19T12:09:00Z">
        <w:r w:rsidRPr="00EE2CF8" w:rsidDel="00FC7050">
          <w:rPr>
            <w:lang w:val="en-US"/>
          </w:rPr>
          <w:delText>CITES-</w:delText>
        </w:r>
      </w:del>
      <w:ins w:id="909" w:author="Vos, R.A." w:date="2013-08-12T16:39:00Z">
        <w:r w:rsidR="0047027E" w:rsidRPr="0047027E">
          <w:rPr>
            <w:i/>
            <w:lang w:val="en-US"/>
          </w:rPr>
          <w:t xml:space="preserve"> </w:t>
        </w:r>
        <w:r w:rsidR="0047027E" w:rsidRPr="0047027E">
          <w:rPr>
            <w:i/>
            <w:sz w:val="22"/>
            <w:lang w:val="en-US"/>
          </w:rPr>
          <w:t xml:space="preserve">HTS-barcode-checker </w:t>
        </w:r>
      </w:ins>
      <w:ins w:id="910" w:author="Gravendeel Barbara" w:date="2013-03-19T12:09:00Z">
        <w:del w:id="911" w:author="Vos, R.A." w:date="2013-08-12T16:39:00Z">
          <w:r w:rsidRPr="00EE2CF8" w:rsidDel="0047027E">
            <w:rPr>
              <w:lang w:val="en-US"/>
            </w:rPr>
            <w:delText xml:space="preserve">CITES </w:delText>
          </w:r>
        </w:del>
      </w:ins>
      <w:r w:rsidRPr="00EE2CF8">
        <w:rPr>
          <w:lang w:val="en-US"/>
        </w:rPr>
        <w:t>checker could be used for</w:t>
      </w:r>
      <w:ins w:id="912" w:author="Gravendeel Barbara" w:date="2013-03-19T12:16:00Z">
        <w:r w:rsidRPr="00EE2CF8">
          <w:rPr>
            <w:lang w:val="en-US"/>
          </w:rPr>
          <w:t xml:space="preserve"> </w:t>
        </w:r>
      </w:ins>
      <w:del w:id="913" w:author="Gravendeel Barbara" w:date="2013-03-19T12:12:00Z">
        <w:r w:rsidRPr="00EE2CF8" w:rsidDel="00FC7050">
          <w:rPr>
            <w:lang w:val="en-US"/>
          </w:rPr>
          <w:delText xml:space="preserve"> such </w:delText>
        </w:r>
      </w:del>
      <w:ins w:id="914" w:author="Gravendeel Barbara" w:date="2013-03-19T12:12:00Z">
        <w:r w:rsidRPr="00EE2CF8">
          <w:rPr>
            <w:lang w:val="en-US"/>
          </w:rPr>
          <w:t xml:space="preserve">communal </w:t>
        </w:r>
      </w:ins>
      <w:r w:rsidRPr="00EE2CF8">
        <w:rPr>
          <w:lang w:val="en-US"/>
        </w:rPr>
        <w:t xml:space="preserve">record keeping, especially as </w:t>
      </w:r>
      <w:del w:id="915" w:author="Gravendeel Barbara" w:date="2013-03-19T12:17:00Z">
        <w:r w:rsidRPr="00EE2CF8" w:rsidDel="00FC7050">
          <w:rPr>
            <w:lang w:val="en-US"/>
          </w:rPr>
          <w:delText xml:space="preserve">the infrastructure for this already exists by </w:delText>
        </w:r>
      </w:del>
      <w:r w:rsidRPr="00EE2CF8">
        <w:rPr>
          <w:lang w:val="en-US"/>
        </w:rPr>
        <w:t xml:space="preserve">our usage of </w:t>
      </w:r>
      <w:proofErr w:type="spellStart"/>
      <w:r w:rsidRPr="00EE2CF8">
        <w:rPr>
          <w:i/>
          <w:lang w:val="en-US"/>
        </w:rPr>
        <w:t>git</w:t>
      </w:r>
      <w:proofErr w:type="spellEnd"/>
      <w:r w:rsidRPr="00EE2CF8">
        <w:rPr>
          <w:lang w:val="en-US"/>
        </w:rPr>
        <w:t xml:space="preserve"> as a decentralized revision control system</w:t>
      </w:r>
      <w:ins w:id="916" w:author="Gravendeel Barbara" w:date="2013-03-19T12:17:00Z">
        <w:r w:rsidRPr="00EE2CF8">
          <w:rPr>
            <w:lang w:val="en-US"/>
          </w:rPr>
          <w:t xml:space="preserve"> provides the ideal infrastructure for this</w:t>
        </w:r>
      </w:ins>
      <w:r w:rsidRPr="00EE2CF8">
        <w:rPr>
          <w:lang w:val="en-US"/>
        </w:rPr>
        <w:t xml:space="preserve">. Conversely, should </w:t>
      </w:r>
      <w:del w:id="917" w:author="Gravendeel Barbara" w:date="2013-03-19T12:12:00Z">
        <w:r w:rsidRPr="00EE2CF8" w:rsidDel="00FC7050">
          <w:rPr>
            <w:lang w:val="en-US"/>
          </w:rPr>
          <w:delText xml:space="preserve">such </w:delText>
        </w:r>
      </w:del>
      <w:ins w:id="918" w:author="Gravendeel Barbara" w:date="2013-03-19T12:12:00Z">
        <w:r w:rsidRPr="00EE2CF8">
          <w:rPr>
            <w:lang w:val="en-US"/>
          </w:rPr>
          <w:t xml:space="preserve">an alternative </w:t>
        </w:r>
      </w:ins>
      <w:del w:id="919" w:author="Gravendeel Barbara" w:date="2013-03-19T12:12:00Z">
        <w:r w:rsidRPr="00EE2CF8" w:rsidDel="00FC7050">
          <w:rPr>
            <w:lang w:val="en-US"/>
          </w:rPr>
          <w:delText xml:space="preserve">a </w:delText>
        </w:r>
      </w:del>
      <w:r w:rsidRPr="00EE2CF8">
        <w:rPr>
          <w:lang w:val="en-US"/>
        </w:rPr>
        <w:t>community wide blacklist</w:t>
      </w:r>
      <w:ins w:id="920" w:author="Gravendeel Barbara" w:date="2013-03-18T23:02:00Z">
        <w:r w:rsidRPr="00EE2CF8">
          <w:rPr>
            <w:lang w:val="en-US"/>
          </w:rPr>
          <w:t xml:space="preserve"> </w:t>
        </w:r>
      </w:ins>
      <w:ins w:id="921" w:author="Gravendeel Barbara" w:date="2013-03-19T12:17:00Z">
        <w:r w:rsidRPr="00EE2CF8">
          <w:rPr>
            <w:lang w:val="en-US"/>
          </w:rPr>
          <w:t xml:space="preserve">of NCBI </w:t>
        </w:r>
        <w:proofErr w:type="spellStart"/>
        <w:r w:rsidRPr="00EE2CF8">
          <w:rPr>
            <w:lang w:val="en-US"/>
          </w:rPr>
          <w:t>GenBank</w:t>
        </w:r>
        <w:proofErr w:type="spellEnd"/>
        <w:r w:rsidRPr="00EE2CF8">
          <w:rPr>
            <w:lang w:val="en-US"/>
          </w:rPr>
          <w:t xml:space="preserve"> </w:t>
        </w:r>
      </w:ins>
      <w:del w:id="922" w:author="Gravendeel Barbara" w:date="2013-03-18T23:02:00Z">
        <w:r w:rsidRPr="00EE2CF8" w:rsidDel="00FB55E6">
          <w:rPr>
            <w:lang w:val="en-US"/>
          </w:rPr>
          <w:delText xml:space="preserve"> exist (or </w:delText>
        </w:r>
      </w:del>
      <w:r w:rsidRPr="00EE2CF8">
        <w:rPr>
          <w:lang w:val="en-US"/>
        </w:rPr>
        <w:t>come into existence</w:t>
      </w:r>
      <w:del w:id="923" w:author="Gravendeel Barbara" w:date="2013-03-18T23:02:00Z">
        <w:r w:rsidRPr="00EE2CF8" w:rsidDel="00FB55E6">
          <w:rPr>
            <w:lang w:val="en-US"/>
          </w:rPr>
          <w:delText>)</w:delText>
        </w:r>
      </w:del>
      <w:r w:rsidRPr="00EE2CF8">
        <w:rPr>
          <w:lang w:val="en-US"/>
        </w:rPr>
        <w:t xml:space="preserve">, </w:t>
      </w:r>
      <w:del w:id="924" w:author="Gravendeel Barbara" w:date="2013-03-19T12:09:00Z">
        <w:r w:rsidRPr="00EE2CF8" w:rsidDel="00FC7050">
          <w:rPr>
            <w:lang w:val="en-US"/>
          </w:rPr>
          <w:delText>CITES-</w:delText>
        </w:r>
      </w:del>
      <w:ins w:id="925" w:author="Vos, R.A." w:date="2013-08-12T16:39:00Z">
        <w:r w:rsidR="0047027E" w:rsidRPr="0047027E">
          <w:rPr>
            <w:i/>
            <w:lang w:val="en-US"/>
          </w:rPr>
          <w:t xml:space="preserve"> </w:t>
        </w:r>
        <w:r w:rsidR="0047027E" w:rsidRPr="0047027E">
          <w:rPr>
            <w:i/>
            <w:sz w:val="22"/>
            <w:lang w:val="en-US"/>
          </w:rPr>
          <w:t xml:space="preserve">HTS-barcode-checker </w:t>
        </w:r>
      </w:ins>
      <w:ins w:id="926" w:author="Gravendeel Barbara" w:date="2013-03-19T12:09:00Z">
        <w:del w:id="927" w:author="Vos, R.A." w:date="2013-08-12T16:39:00Z">
          <w:r w:rsidRPr="00EE2CF8" w:rsidDel="0047027E">
            <w:rPr>
              <w:lang w:val="en-US"/>
            </w:rPr>
            <w:delText xml:space="preserve">CITES </w:delText>
          </w:r>
        </w:del>
      </w:ins>
      <w:del w:id="928" w:author="Vos, R.A." w:date="2013-08-12T16:39:00Z">
        <w:r w:rsidRPr="00EE2CF8" w:rsidDel="0047027E">
          <w:rPr>
            <w:lang w:val="en-US"/>
          </w:rPr>
          <w:delText xml:space="preserve">checker </w:delText>
        </w:r>
      </w:del>
      <w:r w:rsidRPr="00EE2CF8">
        <w:rPr>
          <w:lang w:val="en-US"/>
        </w:rPr>
        <w:t>could be modified to make use of it</w:t>
      </w:r>
      <w:ins w:id="929" w:author="Gravendeel Barbara" w:date="2013-03-19T12:13:00Z">
        <w:r w:rsidRPr="00EE2CF8">
          <w:rPr>
            <w:lang w:val="en-US"/>
          </w:rPr>
          <w:t xml:space="preserve"> with the specific purpose of eliminating errors in taxonomic names of CITES protected species</w:t>
        </w:r>
      </w:ins>
      <w:r w:rsidRPr="00EE2CF8">
        <w:rPr>
          <w:lang w:val="en-US"/>
        </w:rPr>
        <w:t xml:space="preserve">. Another possible modification is the addition of a web-based graphical user interface, which would make the pipeline accessible to non-expert users </w:t>
      </w:r>
      <w:ins w:id="930" w:author="Gravendeel Barbara" w:date="2013-03-15T16:14:00Z">
        <w:r w:rsidRPr="00EE2CF8">
          <w:rPr>
            <w:lang w:val="en-US"/>
          </w:rPr>
          <w:t>such as Custom</w:t>
        </w:r>
      </w:ins>
      <w:ins w:id="931" w:author="Vos, R.A." w:date="2013-03-19T15:00:00Z">
        <w:r w:rsidR="004B715C">
          <w:rPr>
            <w:lang w:val="en-US"/>
          </w:rPr>
          <w:t>s</w:t>
        </w:r>
      </w:ins>
      <w:ins w:id="932" w:author="Gravendeel Barbara" w:date="2013-03-15T16:14:00Z">
        <w:r w:rsidRPr="00EE2CF8">
          <w:rPr>
            <w:lang w:val="en-US"/>
          </w:rPr>
          <w:t xml:space="preserve"> officers </w:t>
        </w:r>
      </w:ins>
      <w:r w:rsidRPr="00EE2CF8">
        <w:rPr>
          <w:lang w:val="en-US"/>
        </w:rPr>
        <w:t xml:space="preserve">as it would remove the need for local installations. In addition, this web application could be configured to update the local database of reconciled names and the blacklist at frequent intervals, thereby guaranteeing that the user always operates on </w:t>
      </w:r>
      <w:del w:id="933" w:author="Gravendeel Barbara" w:date="2013-03-15T16:15:00Z">
        <w:r w:rsidRPr="00EE2CF8" w:rsidDel="00B86ECF">
          <w:rPr>
            <w:lang w:val="en-US"/>
          </w:rPr>
          <w:delText xml:space="preserve">the most recent </w:delText>
        </w:r>
      </w:del>
      <w:ins w:id="934" w:author="Gravendeel Barbara" w:date="2013-03-15T16:15:00Z">
        <w:r w:rsidRPr="00EE2CF8">
          <w:rPr>
            <w:lang w:val="en-US"/>
          </w:rPr>
          <w:t xml:space="preserve">state-of-the-art </w:t>
        </w:r>
      </w:ins>
      <w:r w:rsidRPr="00EE2CF8">
        <w:rPr>
          <w:lang w:val="en-US"/>
        </w:rPr>
        <w:t>knowledge.</w:t>
      </w:r>
      <w:ins w:id="935" w:author="Gravendeel Barbara" w:date="2013-03-18T23:22:00Z">
        <w:r w:rsidRPr="00EE2CF8">
          <w:rPr>
            <w:lang w:val="en-US"/>
          </w:rPr>
          <w:t xml:space="preserve"> Lastly, DNA barcodes </w:t>
        </w:r>
      </w:ins>
      <w:ins w:id="936" w:author="Gravendeel Barbara" w:date="2013-03-19T13:39:00Z">
        <w:r w:rsidRPr="00EE2CF8">
          <w:rPr>
            <w:lang w:val="en-US"/>
          </w:rPr>
          <w:t xml:space="preserve">of CITES protected species collected from </w:t>
        </w:r>
        <w:del w:id="937" w:author="Vos, R.A." w:date="2013-03-19T15:00:00Z">
          <w:r w:rsidRPr="00EE2CF8" w:rsidDel="004B715C">
            <w:rPr>
              <w:lang w:val="en-US"/>
            </w:rPr>
            <w:delText>well identified</w:delText>
          </w:r>
        </w:del>
      </w:ins>
      <w:ins w:id="938" w:author="Vos, R.A." w:date="2013-03-19T15:00:00Z">
        <w:r w:rsidR="004B715C" w:rsidRPr="00EE2CF8">
          <w:rPr>
            <w:lang w:val="en-US"/>
          </w:rPr>
          <w:t>well-identified</w:t>
        </w:r>
      </w:ins>
      <w:ins w:id="939" w:author="Gravendeel Barbara" w:date="2013-03-19T13:39:00Z">
        <w:r w:rsidRPr="00EE2CF8">
          <w:rPr>
            <w:lang w:val="en-US"/>
          </w:rPr>
          <w:t xml:space="preserve"> specimens </w:t>
        </w:r>
      </w:ins>
      <w:ins w:id="940" w:author="Gravendeel Barbara" w:date="2013-03-18T23:22:00Z">
        <w:r w:rsidRPr="00EE2CF8">
          <w:rPr>
            <w:lang w:val="en-US"/>
          </w:rPr>
          <w:t xml:space="preserve">could be uploaded to </w:t>
        </w:r>
        <w:proofErr w:type="spellStart"/>
        <w:r w:rsidRPr="00EE2CF8">
          <w:rPr>
            <w:lang w:val="en-US"/>
          </w:rPr>
          <w:t>BoLD</w:t>
        </w:r>
        <w:proofErr w:type="spellEnd"/>
        <w:r w:rsidRPr="00EE2CF8">
          <w:rPr>
            <w:lang w:val="en-US"/>
          </w:rPr>
          <w:t xml:space="preserve"> where names can be changed </w:t>
        </w:r>
      </w:ins>
      <w:ins w:id="941" w:author="Gravendeel Barbara" w:date="2013-03-19T13:40:00Z">
        <w:r w:rsidRPr="00EE2CF8">
          <w:rPr>
            <w:lang w:val="en-US"/>
          </w:rPr>
          <w:t xml:space="preserve">by others </w:t>
        </w:r>
      </w:ins>
      <w:ins w:id="942" w:author="Gravendeel Barbara" w:date="2013-03-18T23:22:00Z">
        <w:r w:rsidRPr="00EE2CF8">
          <w:rPr>
            <w:lang w:val="en-US"/>
          </w:rPr>
          <w:t xml:space="preserve">when needed. </w:t>
        </w:r>
      </w:ins>
      <w:ins w:id="943" w:author="Gravendeel Barbara" w:date="2013-03-18T23:23:00Z">
        <w:r w:rsidRPr="00EE2CF8">
          <w:rPr>
            <w:lang w:val="en-US"/>
          </w:rPr>
          <w:t xml:space="preserve">The number of CITES protected species is </w:t>
        </w:r>
      </w:ins>
      <w:ins w:id="944" w:author="Gravendeel Barbara" w:date="2013-03-19T14:06:00Z">
        <w:r w:rsidRPr="00EE2CF8">
          <w:rPr>
            <w:lang w:val="en-US"/>
          </w:rPr>
          <w:t>currently</w:t>
        </w:r>
      </w:ins>
      <w:ins w:id="945" w:author="Gravendeel Barbara" w:date="2013-03-18T23:23:00Z">
        <w:r w:rsidRPr="00EE2CF8">
          <w:rPr>
            <w:lang w:val="en-US"/>
          </w:rPr>
          <w:t xml:space="preserve"> </w:t>
        </w:r>
      </w:ins>
      <w:ins w:id="946" w:author="Gravendeel Barbara" w:date="2013-03-19T13:29:00Z">
        <w:r w:rsidRPr="00EE2CF8">
          <w:rPr>
            <w:lang w:val="en-US"/>
          </w:rPr>
          <w:t>826 for mammals, ... for birds, ... for reptiles, ... for amphibians, ... for sharks</w:t>
        </w:r>
        <w:proofErr w:type="gramStart"/>
        <w:r w:rsidRPr="00EE2CF8">
          <w:rPr>
            <w:lang w:val="en-US"/>
          </w:rPr>
          <w:t>, ....</w:t>
        </w:r>
        <w:proofErr w:type="gramEnd"/>
        <w:r w:rsidRPr="00EE2CF8">
          <w:rPr>
            <w:lang w:val="en-US"/>
          </w:rPr>
          <w:t xml:space="preserve"> </w:t>
        </w:r>
        <w:proofErr w:type="gramStart"/>
        <w:r w:rsidRPr="00EE2CF8">
          <w:rPr>
            <w:lang w:val="en-US"/>
          </w:rPr>
          <w:t>for</w:t>
        </w:r>
        <w:proofErr w:type="gramEnd"/>
        <w:r w:rsidRPr="00EE2CF8">
          <w:rPr>
            <w:lang w:val="en-US"/>
          </w:rPr>
          <w:t xml:space="preserve"> fishes, 1 for sea cucumbers</w:t>
        </w:r>
      </w:ins>
      <w:ins w:id="947" w:author="Gravendeel Barbara" w:date="2013-03-19T13:33:00Z">
        <w:r w:rsidRPr="00EE2CF8">
          <w:rPr>
            <w:lang w:val="en-US"/>
          </w:rPr>
          <w:t xml:space="preserve">, 25 for scorpions and spiders, ... for insects, 2 for leeches, </w:t>
        </w:r>
      </w:ins>
      <w:ins w:id="948" w:author="Gravendeel Barbara" w:date="2013-03-19T13:35:00Z">
        <w:r w:rsidRPr="00EE2CF8">
          <w:rPr>
            <w:lang w:val="en-US"/>
          </w:rPr>
          <w:t>37 for clams and mussels, 10 for snails and conches,</w:t>
        </w:r>
      </w:ins>
      <w:ins w:id="949" w:author="Gravendeel Barbara" w:date="2013-03-19T13:38:00Z">
        <w:r w:rsidRPr="00EE2CF8">
          <w:rPr>
            <w:lang w:val="en-US"/>
          </w:rPr>
          <w:t xml:space="preserve"> ... for corals and sea anemones, ... for sea ferns, fire corals and stinging </w:t>
        </w:r>
        <w:proofErr w:type="spellStart"/>
        <w:r w:rsidRPr="00EE2CF8">
          <w:rPr>
            <w:lang w:val="en-US"/>
          </w:rPr>
          <w:t>medusae</w:t>
        </w:r>
        <w:proofErr w:type="spellEnd"/>
        <w:r w:rsidRPr="00EE2CF8">
          <w:rPr>
            <w:lang w:val="en-US"/>
          </w:rPr>
          <w:t xml:space="preserve">, and </w:t>
        </w:r>
      </w:ins>
      <w:ins w:id="950" w:author="Gravendeel Barbara" w:date="2013-03-18T23:23:00Z">
        <w:r w:rsidRPr="00EE2CF8">
          <w:rPr>
            <w:lang w:val="en-US"/>
          </w:rPr>
          <w:t xml:space="preserve">26234 for plants (estimates based on </w:t>
        </w:r>
      </w:ins>
      <w:ins w:id="951" w:author="Gravendeel Barbara" w:date="2013-03-19T14:06:00Z">
        <w:r w:rsidRPr="00EE2CF8">
          <w:rPr>
            <w:lang w:val="en-US"/>
          </w:rPr>
          <w:t xml:space="preserve">... and </w:t>
        </w:r>
      </w:ins>
      <w:proofErr w:type="spellStart"/>
      <w:ins w:id="952" w:author="Gravendeel Barbara" w:date="2013-03-18T23:23:00Z">
        <w:r w:rsidRPr="00EE2CF8">
          <w:rPr>
            <w:lang w:val="en-US"/>
          </w:rPr>
          <w:t>Mabberley</w:t>
        </w:r>
        <w:proofErr w:type="spellEnd"/>
        <w:r w:rsidRPr="00EE2CF8">
          <w:rPr>
            <w:lang w:val="en-US"/>
          </w:rPr>
          <w:t xml:space="preserve">, 2008). </w:t>
        </w:r>
      </w:ins>
      <w:ins w:id="953" w:author="Gravendeel Barbara" w:date="2013-03-19T12:18:00Z">
        <w:r w:rsidRPr="00EE2CF8">
          <w:rPr>
            <w:lang w:val="en-US"/>
          </w:rPr>
          <w:t xml:space="preserve">Of this total of </w:t>
        </w:r>
      </w:ins>
      <w:ins w:id="954" w:author="Gravendeel Barbara" w:date="2013-03-19T13:42:00Z">
        <w:r w:rsidRPr="00EE2CF8">
          <w:rPr>
            <w:lang w:val="en-US"/>
          </w:rPr>
          <w:t xml:space="preserve">... </w:t>
        </w:r>
      </w:ins>
      <w:ins w:id="955" w:author="Gravendeel Barbara" w:date="2013-03-19T14:31:00Z">
        <w:r w:rsidRPr="00EE2CF8">
          <w:rPr>
            <w:lang w:val="en-US"/>
          </w:rPr>
          <w:t xml:space="preserve">CITES protected </w:t>
        </w:r>
      </w:ins>
      <w:ins w:id="956" w:author="Gravendeel Barbara" w:date="2013-03-19T12:18:00Z">
        <w:r w:rsidRPr="00EE2CF8">
          <w:rPr>
            <w:lang w:val="en-US"/>
          </w:rPr>
          <w:t xml:space="preserve">species, roughly 16830 </w:t>
        </w:r>
      </w:ins>
      <w:ins w:id="957" w:author="Gravendeel Barbara" w:date="2013-03-19T13:42:00Z">
        <w:r w:rsidRPr="00EE2CF8">
          <w:rPr>
            <w:lang w:val="en-US"/>
          </w:rPr>
          <w:t>(... %)</w:t>
        </w:r>
      </w:ins>
      <w:ins w:id="958" w:author="Gravendeel Barbara" w:date="2013-03-19T14:06:00Z">
        <w:r w:rsidRPr="00EE2CF8">
          <w:rPr>
            <w:lang w:val="en-US"/>
          </w:rPr>
          <w:t xml:space="preserve"> </w:t>
        </w:r>
      </w:ins>
      <w:ins w:id="959" w:author="Gravendeel Barbara" w:date="2013-03-19T12:18:00Z">
        <w:r w:rsidRPr="00EE2CF8">
          <w:rPr>
            <w:lang w:val="en-US"/>
          </w:rPr>
          <w:t>are covered in NCBI</w:t>
        </w:r>
      </w:ins>
      <w:ins w:id="960" w:author="Gravendeel Barbara" w:date="2013-03-19T13:40:00Z">
        <w:r w:rsidRPr="00EE2CF8">
          <w:rPr>
            <w:lang w:val="en-US"/>
          </w:rPr>
          <w:t xml:space="preserve"> </w:t>
        </w:r>
      </w:ins>
      <w:proofErr w:type="spellStart"/>
      <w:ins w:id="961" w:author="Gravendeel Barbara" w:date="2013-03-19T14:07:00Z">
        <w:r w:rsidRPr="00EE2CF8">
          <w:rPr>
            <w:lang w:val="en-US"/>
          </w:rPr>
          <w:t>GenBank</w:t>
        </w:r>
        <w:proofErr w:type="spellEnd"/>
        <w:r w:rsidRPr="00EE2CF8">
          <w:rPr>
            <w:lang w:val="en-US"/>
          </w:rPr>
          <w:t xml:space="preserve"> </w:t>
        </w:r>
      </w:ins>
      <w:ins w:id="962" w:author="Gravendeel Barbara" w:date="2013-03-19T13:40:00Z">
        <w:r w:rsidRPr="00EE2CF8">
          <w:rPr>
            <w:lang w:val="en-US"/>
          </w:rPr>
          <w:t>with DNA bar</w:t>
        </w:r>
      </w:ins>
      <w:ins w:id="963" w:author="Vos, R.A." w:date="2013-08-12T17:52:00Z">
        <w:r w:rsidR="00DD1706">
          <w:rPr>
            <w:lang w:val="en-US"/>
          </w:rPr>
          <w:t>c</w:t>
        </w:r>
      </w:ins>
      <w:ins w:id="964" w:author="Gravendeel Barbara" w:date="2013-03-19T13:40:00Z">
        <w:r w:rsidRPr="00EE2CF8">
          <w:rPr>
            <w:lang w:val="en-US"/>
          </w:rPr>
          <w:t>ode</w:t>
        </w:r>
      </w:ins>
      <w:ins w:id="965" w:author="Gravendeel Barbara" w:date="2013-03-19T14:06:00Z">
        <w:r w:rsidRPr="00EE2CF8">
          <w:rPr>
            <w:lang w:val="en-US"/>
          </w:rPr>
          <w:t>s</w:t>
        </w:r>
      </w:ins>
      <w:ins w:id="966" w:author="Gravendeel Barbara" w:date="2013-03-19T14:31:00Z">
        <w:r w:rsidRPr="00EE2CF8">
          <w:rPr>
            <w:lang w:val="en-US"/>
          </w:rPr>
          <w:t>,</w:t>
        </w:r>
      </w:ins>
      <w:ins w:id="967" w:author="Gravendeel Barbara" w:date="2013-03-19T13:40:00Z">
        <w:r w:rsidRPr="00EE2CF8">
          <w:rPr>
            <w:lang w:val="en-US"/>
          </w:rPr>
          <w:t xml:space="preserve"> </w:t>
        </w:r>
      </w:ins>
      <w:ins w:id="968" w:author="Gravendeel Barbara" w:date="2013-03-19T12:18:00Z">
        <w:r w:rsidRPr="00EE2CF8">
          <w:rPr>
            <w:lang w:val="en-US"/>
          </w:rPr>
          <w:t xml:space="preserve">leaving... to be sequenced. </w:t>
        </w:r>
      </w:ins>
    </w:p>
    <w:p w14:paraId="10D12BA3" w14:textId="77777777" w:rsidR="00B477F6" w:rsidRPr="00EE2CF8" w:rsidRDefault="00B477F6" w:rsidP="00594B31">
      <w:pPr>
        <w:pStyle w:val="Kop2"/>
        <w:numPr>
          <w:ins w:id="969" w:author="Gravendeel Barbara" w:date="2013-03-19T12:22:00Z"/>
        </w:numPr>
        <w:rPr>
          <w:ins w:id="970" w:author="Gravendeel Barbara" w:date="2013-03-19T12:22:00Z"/>
          <w:lang w:val="en-US"/>
        </w:rPr>
        <w:pPrChange w:id="971" w:author="Vos, R.A." w:date="2013-08-12T17:22:00Z">
          <w:pPr>
            <w:pStyle w:val="Kop2"/>
          </w:pPr>
        </w:pPrChange>
      </w:pPr>
      <w:bookmarkStart w:id="972" w:name="h.lmpi8nqh4qhv" w:colFirst="0" w:colLast="0"/>
      <w:bookmarkEnd w:id="972"/>
      <w:ins w:id="973" w:author="Gravendeel Barbara" w:date="2013-03-19T12:22:00Z">
        <w:r w:rsidRPr="00EE2CF8">
          <w:rPr>
            <w:lang w:val="en-US"/>
          </w:rPr>
          <w:t>Conclusions</w:t>
        </w:r>
      </w:ins>
    </w:p>
    <w:p w14:paraId="08C06130" w14:textId="77777777" w:rsidR="00DD1706" w:rsidRDefault="00B477F6" w:rsidP="00594B31">
      <w:pPr>
        <w:numPr>
          <w:ins w:id="974" w:author="Gravendeel Barbara" w:date="2013-03-19T12:22:00Z"/>
        </w:numPr>
        <w:rPr>
          <w:ins w:id="975" w:author="Vos, R.A." w:date="2013-08-12T17:52:00Z"/>
          <w:lang w:val="en-US"/>
        </w:rPr>
        <w:pPrChange w:id="976" w:author="Vos, R.A." w:date="2013-08-12T17:22:00Z">
          <w:pPr>
            <w:pStyle w:val="Kop2"/>
          </w:pPr>
        </w:pPrChange>
      </w:pPr>
      <w:ins w:id="977" w:author="Gravendeel Barbara" w:date="2013-03-19T12:35:00Z">
        <w:r w:rsidRPr="004B715C">
          <w:rPr>
            <w:lang w:val="en-US"/>
          </w:rPr>
          <w:t xml:space="preserve">Increased production of HTS data leads to improved identification </w:t>
        </w:r>
      </w:ins>
      <w:ins w:id="978" w:author="Gravendeel Barbara" w:date="2013-03-19T12:43:00Z">
        <w:r w:rsidRPr="00FC7050">
          <w:rPr>
            <w:lang w:val="en-US"/>
          </w:rPr>
          <w:t xml:space="preserve">potential </w:t>
        </w:r>
      </w:ins>
      <w:ins w:id="979" w:author="Gravendeel Barbara" w:date="2013-03-19T12:35:00Z">
        <w:r w:rsidRPr="004B715C">
          <w:rPr>
            <w:lang w:val="en-US"/>
          </w:rPr>
          <w:t>of endangered species traded in TCMs</w:t>
        </w:r>
      </w:ins>
      <w:ins w:id="980" w:author="Gravendeel Barbara" w:date="2013-03-19T12:47:00Z">
        <w:r w:rsidRPr="00FC7050">
          <w:rPr>
            <w:lang w:val="en-US"/>
          </w:rPr>
          <w:t xml:space="preserve"> by DNA barcoding.</w:t>
        </w:r>
      </w:ins>
      <w:ins w:id="981" w:author="Gravendeel Barbara" w:date="2013-03-19T12:35:00Z">
        <w:r w:rsidRPr="004B715C">
          <w:rPr>
            <w:lang w:val="en-US"/>
          </w:rPr>
          <w:t xml:space="preserve"> </w:t>
        </w:r>
        <w:del w:id="982" w:author="Vos, R.A." w:date="2013-03-19T15:01:00Z">
          <w:r w:rsidRPr="004B715C" w:rsidDel="004B715C">
            <w:rPr>
              <w:lang w:val="en-US"/>
            </w:rPr>
            <w:delText>Unfortunatley</w:delText>
          </w:r>
        </w:del>
      </w:ins>
      <w:ins w:id="983" w:author="Vos, R.A." w:date="2013-03-19T15:01:00Z">
        <w:r w:rsidR="004B715C" w:rsidRPr="004B715C">
          <w:rPr>
            <w:lang w:val="en-US"/>
          </w:rPr>
          <w:t>Unfortunately</w:t>
        </w:r>
      </w:ins>
      <w:ins w:id="984" w:author="Gravendeel Barbara" w:date="2013-03-19T12:35:00Z">
        <w:r w:rsidRPr="004B715C">
          <w:rPr>
            <w:lang w:val="en-US"/>
          </w:rPr>
          <w:t xml:space="preserve">, due to taxonomic errors in reference </w:t>
        </w:r>
        <w:r w:rsidRPr="004B715C">
          <w:rPr>
            <w:lang w:val="en-US"/>
          </w:rPr>
          <w:lastRenderedPageBreak/>
          <w:t xml:space="preserve">databases such as NCBI </w:t>
        </w:r>
        <w:proofErr w:type="spellStart"/>
        <w:r w:rsidRPr="004B715C">
          <w:rPr>
            <w:lang w:val="en-US"/>
          </w:rPr>
          <w:t>GeBank</w:t>
        </w:r>
      </w:ins>
      <w:proofErr w:type="spellEnd"/>
      <w:ins w:id="985" w:author="Gravendeel Barbara" w:date="2013-03-19T12:36:00Z">
        <w:r w:rsidRPr="004B715C">
          <w:rPr>
            <w:lang w:val="en-US"/>
          </w:rPr>
          <w:t xml:space="preserve"> and</w:t>
        </w:r>
      </w:ins>
      <w:ins w:id="986" w:author="Gravendeel Barbara" w:date="2013-03-19T12:37:00Z">
        <w:r w:rsidRPr="00FC7050">
          <w:rPr>
            <w:lang w:val="en-US"/>
          </w:rPr>
          <w:t xml:space="preserve"> </w:t>
        </w:r>
        <w:del w:id="987" w:author="Vos, R.A." w:date="2013-08-12T17:52:00Z">
          <w:r w:rsidRPr="00FC7050" w:rsidDel="00DD1706">
            <w:rPr>
              <w:lang w:val="en-US"/>
            </w:rPr>
            <w:delText>incongruencies</w:delText>
          </w:r>
        </w:del>
      </w:ins>
      <w:ins w:id="988" w:author="Vos, R.A." w:date="2013-08-12T17:52:00Z">
        <w:r w:rsidR="00DD1706" w:rsidRPr="00FC7050">
          <w:rPr>
            <w:lang w:val="en-US"/>
          </w:rPr>
          <w:t>incongruences</w:t>
        </w:r>
      </w:ins>
      <w:ins w:id="989" w:author="Gravendeel Barbara" w:date="2013-03-19T12:37:00Z">
        <w:r w:rsidRPr="00FC7050">
          <w:rPr>
            <w:lang w:val="en-US"/>
          </w:rPr>
          <w:t xml:space="preserve"> in</w:t>
        </w:r>
      </w:ins>
      <w:ins w:id="990" w:author="Gravendeel Barbara" w:date="2013-03-19T12:36:00Z">
        <w:r w:rsidRPr="004B715C">
          <w:rPr>
            <w:lang w:val="en-US"/>
          </w:rPr>
          <w:t xml:space="preserve"> taxonomies of the CITES appendices and </w:t>
        </w:r>
      </w:ins>
      <w:ins w:id="991" w:author="Gravendeel Barbara" w:date="2013-03-19T12:37:00Z">
        <w:r w:rsidRPr="00FC7050">
          <w:rPr>
            <w:lang w:val="en-US"/>
          </w:rPr>
          <w:t>reference databases, incorrect conclusions can be drawn about illegal trade</w:t>
        </w:r>
      </w:ins>
      <w:ins w:id="992" w:author="Gravendeel Barbara" w:date="2013-03-19T14:41:00Z">
        <w:r w:rsidRPr="00FC7050">
          <w:rPr>
            <w:lang w:val="en-US"/>
          </w:rPr>
          <w:t xml:space="preserve"> based on DNA barcoding</w:t>
        </w:r>
      </w:ins>
      <w:ins w:id="993" w:author="Gravendeel Barbara" w:date="2013-03-19T12:37:00Z">
        <w:r w:rsidRPr="00FC7050">
          <w:rPr>
            <w:lang w:val="en-US"/>
          </w:rPr>
          <w:t xml:space="preserve">. </w:t>
        </w:r>
      </w:ins>
    </w:p>
    <w:p w14:paraId="4383CFE0" w14:textId="631D87A9" w:rsidR="00B477F6" w:rsidRPr="00EE2CF8" w:rsidRDefault="00B477F6" w:rsidP="00594B31">
      <w:pPr>
        <w:numPr>
          <w:ins w:id="994" w:author="Gravendeel Barbara" w:date="2013-03-19T12:22:00Z"/>
        </w:numPr>
        <w:rPr>
          <w:ins w:id="995" w:author="Gravendeel Barbara" w:date="2013-03-19T12:22:00Z"/>
          <w:lang w:val="en-US"/>
        </w:rPr>
        <w:pPrChange w:id="996" w:author="Vos, R.A." w:date="2013-08-12T17:22:00Z">
          <w:pPr>
            <w:pStyle w:val="Kop2"/>
          </w:pPr>
        </w:pPrChange>
      </w:pPr>
      <w:ins w:id="997" w:author="Gravendeel Barbara" w:date="2013-03-19T12:42:00Z">
        <w:r w:rsidRPr="00FC7050">
          <w:rPr>
            <w:lang w:val="en-US"/>
          </w:rPr>
          <w:t>W</w:t>
        </w:r>
      </w:ins>
      <w:ins w:id="998" w:author="Gravendeel Barbara" w:date="2013-03-19T12:40:00Z">
        <w:r w:rsidRPr="00FC7050">
          <w:rPr>
            <w:lang w:val="en-US"/>
          </w:rPr>
          <w:t xml:space="preserve">e have developed the </w:t>
        </w:r>
      </w:ins>
      <w:ins w:id="999" w:author="Vos, R.A." w:date="2013-08-12T17:53:00Z">
        <w:r w:rsidR="00DD1706">
          <w:rPr>
            <w:i/>
            <w:lang w:val="en-US"/>
          </w:rPr>
          <w:t>HTS-barcode-checke</w:t>
        </w:r>
        <w:r w:rsidR="00DD1706" w:rsidRPr="00FC7050">
          <w:rPr>
            <w:i/>
            <w:lang w:val="en-US"/>
          </w:rPr>
          <w:t>r</w:t>
        </w:r>
        <w:r w:rsidR="00DD1706" w:rsidRPr="00FC7050">
          <w:rPr>
            <w:lang w:val="en-US"/>
          </w:rPr>
          <w:t xml:space="preserve"> </w:t>
        </w:r>
      </w:ins>
      <w:ins w:id="1000" w:author="Gravendeel Barbara" w:date="2013-03-19T12:40:00Z">
        <w:del w:id="1001" w:author="Vos, R.A." w:date="2013-08-12T16:40:00Z">
          <w:r w:rsidRPr="00B477F6" w:rsidDel="0047027E">
            <w:rPr>
              <w:i/>
              <w:lang w:val="en-US"/>
              <w:rPrChange w:id="1002" w:author="Gravendeel Barbara" w:date="2013-03-19T12:41:00Z">
                <w:rPr>
                  <w:lang w:val="en-US"/>
                </w:rPr>
              </w:rPrChange>
            </w:rPr>
            <w:delText>CITES checker</w:delText>
          </w:r>
          <w:r w:rsidRPr="00FC7050" w:rsidDel="0047027E">
            <w:rPr>
              <w:lang w:val="en-US"/>
            </w:rPr>
            <w:delText xml:space="preserve"> </w:delText>
          </w:r>
        </w:del>
        <w:r w:rsidRPr="00FC7050">
          <w:rPr>
            <w:lang w:val="en-US"/>
          </w:rPr>
          <w:t>pipeline, which is a</w:t>
        </w:r>
        <w:del w:id="1003" w:author="Vos, R.A." w:date="2013-03-19T15:02:00Z">
          <w:r w:rsidRPr="00FC7050" w:rsidDel="00AD0D82">
            <w:rPr>
              <w:lang w:val="en-US"/>
            </w:rPr>
            <w:delText>n</w:delText>
          </w:r>
        </w:del>
        <w:r w:rsidRPr="00FC7050">
          <w:rPr>
            <w:lang w:val="en-US"/>
          </w:rPr>
          <w:t xml:space="preserve"> </w:t>
        </w:r>
        <w:del w:id="1004" w:author="Vos, R.A." w:date="2013-03-19T15:02:00Z">
          <w:r w:rsidRPr="00FC7050" w:rsidDel="00AD0D82">
            <w:rPr>
              <w:lang w:val="en-US"/>
            </w:rPr>
            <w:delText xml:space="preserve">online </w:delText>
          </w:r>
        </w:del>
      </w:ins>
      <w:ins w:id="1005" w:author="Gravendeel Barbara" w:date="2013-03-19T12:41:00Z">
        <w:r w:rsidRPr="004B715C">
          <w:rPr>
            <w:lang w:val="en-US"/>
          </w:rPr>
          <w:t>tool for automated identification of illegally traded species in suspect mixtures</w:t>
        </w:r>
      </w:ins>
      <w:ins w:id="1006" w:author="Gravendeel Barbara" w:date="2013-03-19T12:42:00Z">
        <w:r w:rsidRPr="00FC7050">
          <w:rPr>
            <w:lang w:val="en-US"/>
          </w:rPr>
          <w:t xml:space="preserve"> with applications for correcting and standardizing taxonomic names to overcome the risks mentioned above. Our pipeline </w:t>
        </w:r>
      </w:ins>
      <w:ins w:id="1007" w:author="Gravendeel Barbara" w:date="2013-03-19T12:44:00Z">
        <w:r w:rsidRPr="00FC7050">
          <w:rPr>
            <w:lang w:val="en-US"/>
          </w:rPr>
          <w:t xml:space="preserve">provides a </w:t>
        </w:r>
        <w:del w:id="1008" w:author="Vos, R.A." w:date="2013-08-12T17:52:00Z">
          <w:r w:rsidRPr="00FC7050" w:rsidDel="00DD1706">
            <w:rPr>
              <w:lang w:val="en-US"/>
            </w:rPr>
            <w:delText>labor-saving</w:delText>
          </w:r>
        </w:del>
      </w:ins>
      <w:ins w:id="1009" w:author="Vos, R.A." w:date="2013-08-12T17:52:00Z">
        <w:r w:rsidR="00DD1706" w:rsidRPr="00FC7050">
          <w:rPr>
            <w:lang w:val="en-US"/>
          </w:rPr>
          <w:t>laborsaving</w:t>
        </w:r>
      </w:ins>
      <w:ins w:id="1010" w:author="Gravendeel Barbara" w:date="2013-03-19T12:44:00Z">
        <w:r w:rsidRPr="00FC7050">
          <w:rPr>
            <w:lang w:val="en-US"/>
          </w:rPr>
          <w:t xml:space="preserve"> and repeatable tool for assessing whether CITES</w:t>
        </w:r>
      </w:ins>
      <w:ins w:id="1011" w:author="Vos, R.A." w:date="2013-08-12T17:52:00Z">
        <w:r w:rsidR="00DD1706">
          <w:rPr>
            <w:lang w:val="en-US"/>
          </w:rPr>
          <w:t>-</w:t>
        </w:r>
      </w:ins>
      <w:ins w:id="1012" w:author="Gravendeel Barbara" w:date="2013-03-19T12:44:00Z">
        <w:del w:id="1013" w:author="Vos, R.A." w:date="2013-08-12T17:52:00Z">
          <w:r w:rsidRPr="00FC7050" w:rsidDel="00DD1706">
            <w:rPr>
              <w:lang w:val="en-US"/>
            </w:rPr>
            <w:delText xml:space="preserve"> </w:delText>
          </w:r>
        </w:del>
        <w:r w:rsidRPr="00FC7050">
          <w:rPr>
            <w:lang w:val="en-US"/>
          </w:rPr>
          <w:t xml:space="preserve">protected species are used in </w:t>
        </w:r>
      </w:ins>
      <w:ins w:id="1014" w:author="Vos, R.A." w:date="2013-08-12T17:52:00Z">
        <w:r w:rsidR="00DD1706">
          <w:rPr>
            <w:lang w:val="en-US"/>
          </w:rPr>
          <w:t xml:space="preserve">for example </w:t>
        </w:r>
      </w:ins>
      <w:ins w:id="1015" w:author="Gravendeel Barbara" w:date="2013-03-19T12:44:00Z">
        <w:r w:rsidRPr="00FC7050">
          <w:rPr>
            <w:lang w:val="en-US"/>
          </w:rPr>
          <w:t xml:space="preserve">TCMs by analysis of HTS data. Tests </w:t>
        </w:r>
      </w:ins>
      <w:ins w:id="1016" w:author="Gravendeel Barbara" w:date="2013-03-19T15:30:00Z">
        <w:r w:rsidRPr="00FC7050">
          <w:rPr>
            <w:lang w:val="en-US"/>
          </w:rPr>
          <w:t>carried out</w:t>
        </w:r>
      </w:ins>
      <w:ins w:id="1017" w:author="Gravendeel Barbara" w:date="2013-03-19T12:44:00Z">
        <w:r w:rsidRPr="00FC7050">
          <w:rPr>
            <w:lang w:val="en-US"/>
          </w:rPr>
          <w:t xml:space="preserve"> demonstrate the potential of the </w:t>
        </w:r>
      </w:ins>
      <w:ins w:id="1018" w:author="Gravendeel Barbara" w:date="2013-03-19T12:45:00Z">
        <w:del w:id="1019" w:author="Vos, R.A." w:date="2013-08-12T16:41:00Z">
          <w:r w:rsidRPr="00FC7050" w:rsidDel="00B40CBB">
            <w:rPr>
              <w:i/>
              <w:lang w:val="en-US"/>
            </w:rPr>
            <w:delText>CITES checke</w:delText>
          </w:r>
        </w:del>
      </w:ins>
      <w:ins w:id="1020" w:author="Vos, R.A." w:date="2013-08-12T16:41:00Z">
        <w:r w:rsidR="00B40CBB">
          <w:rPr>
            <w:i/>
            <w:lang w:val="en-US"/>
          </w:rPr>
          <w:t>HTS-barcode-checke</w:t>
        </w:r>
      </w:ins>
      <w:ins w:id="1021" w:author="Gravendeel Barbara" w:date="2013-03-19T12:45:00Z">
        <w:r w:rsidRPr="00FC7050">
          <w:rPr>
            <w:i/>
            <w:lang w:val="en-US"/>
          </w:rPr>
          <w:t>r</w:t>
        </w:r>
        <w:r w:rsidRPr="00FC7050">
          <w:rPr>
            <w:lang w:val="en-US"/>
          </w:rPr>
          <w:t xml:space="preserve"> </w:t>
        </w:r>
        <w:del w:id="1022" w:author="Vos, R.A." w:date="2013-08-12T16:42:00Z">
          <w:r w:rsidRPr="00FC7050" w:rsidDel="00B40CBB">
            <w:rPr>
              <w:lang w:val="en-US"/>
            </w:rPr>
            <w:delText xml:space="preserve">pipeline </w:delText>
          </w:r>
        </w:del>
        <w:r w:rsidRPr="00FC7050">
          <w:rPr>
            <w:lang w:val="en-US"/>
          </w:rPr>
          <w:t xml:space="preserve">for reducing taxonomic errors and increasing integration between the NCBI </w:t>
        </w:r>
        <w:proofErr w:type="spellStart"/>
        <w:r w:rsidRPr="00FC7050">
          <w:rPr>
            <w:lang w:val="en-US"/>
          </w:rPr>
          <w:t>GenBank</w:t>
        </w:r>
      </w:ins>
      <w:proofErr w:type="spellEnd"/>
      <w:ins w:id="1023" w:author="Gravendeel Barbara" w:date="2013-03-19T12:46:00Z">
        <w:r w:rsidRPr="00FC7050">
          <w:rPr>
            <w:lang w:val="en-US"/>
          </w:rPr>
          <w:t xml:space="preserve"> reference database and the CITES appendices.</w:t>
        </w:r>
      </w:ins>
    </w:p>
    <w:p w14:paraId="32CA9F0A" w14:textId="77777777" w:rsidR="00B477F6" w:rsidRPr="00EE2CF8" w:rsidRDefault="00B477F6" w:rsidP="00594B31">
      <w:pPr>
        <w:pStyle w:val="Kop2"/>
        <w:rPr>
          <w:lang w:val="en-US"/>
        </w:rPr>
        <w:pPrChange w:id="1024" w:author="Vos, R.A." w:date="2013-08-12T17:23:00Z">
          <w:pPr>
            <w:pStyle w:val="Kop2"/>
          </w:pPr>
        </w:pPrChange>
      </w:pPr>
      <w:r w:rsidRPr="00EE2CF8">
        <w:rPr>
          <w:lang w:val="en-US"/>
        </w:rPr>
        <w:t>Implementation</w:t>
      </w:r>
    </w:p>
    <w:p w14:paraId="2244143B" w14:textId="50D03CA2" w:rsidR="00B477F6" w:rsidRPr="00EE2CF8" w:rsidRDefault="00B477F6" w:rsidP="00594B31">
      <w:pPr>
        <w:rPr>
          <w:lang w:val="en-US"/>
        </w:rPr>
        <w:pPrChange w:id="1025" w:author="Vos, R.A." w:date="2013-08-12T17:23:00Z">
          <w:pPr>
            <w:pStyle w:val="normal"/>
          </w:pPr>
        </w:pPrChange>
      </w:pPr>
      <w:del w:id="1026" w:author="Gravendeel Barbara" w:date="2013-03-19T12:09:00Z">
        <w:r w:rsidRPr="00EE2CF8" w:rsidDel="00FC7050">
          <w:rPr>
            <w:i/>
            <w:lang w:val="en-US"/>
          </w:rPr>
          <w:delText>CITES-</w:delText>
        </w:r>
      </w:del>
      <w:ins w:id="1027" w:author="Vos, R.A." w:date="2013-08-12T16:40:00Z">
        <w:r w:rsidR="0047027E" w:rsidRPr="0047027E">
          <w:rPr>
            <w:i/>
            <w:lang w:val="en-US"/>
          </w:rPr>
          <w:t xml:space="preserve"> </w:t>
        </w:r>
      </w:ins>
      <w:ins w:id="1028" w:author="Vos, R.A." w:date="2013-08-12T17:53:00Z">
        <w:r w:rsidR="00DD1706">
          <w:rPr>
            <w:i/>
            <w:lang w:val="en-US"/>
          </w:rPr>
          <w:t>HTS-barcode-checke</w:t>
        </w:r>
        <w:r w:rsidR="00DD1706" w:rsidRPr="00FC7050">
          <w:rPr>
            <w:i/>
            <w:lang w:val="en-US"/>
          </w:rPr>
          <w:t>r</w:t>
        </w:r>
        <w:r w:rsidR="00DD1706" w:rsidRPr="00FC7050">
          <w:rPr>
            <w:lang w:val="en-US"/>
          </w:rPr>
          <w:t xml:space="preserve"> </w:t>
        </w:r>
      </w:ins>
      <w:ins w:id="1029" w:author="Gravendeel Barbara" w:date="2013-03-19T12:09:00Z">
        <w:del w:id="1030" w:author="Vos, R.A." w:date="2013-08-12T16:40:00Z">
          <w:r w:rsidRPr="00EE2CF8" w:rsidDel="0047027E">
            <w:rPr>
              <w:i/>
              <w:lang w:val="en-US"/>
            </w:rPr>
            <w:delText xml:space="preserve">CITES </w:delText>
          </w:r>
        </w:del>
      </w:ins>
      <w:del w:id="1031" w:author="Vos, R.A." w:date="2013-08-12T16:40:00Z">
        <w:r w:rsidRPr="00EE2CF8" w:rsidDel="0047027E">
          <w:rPr>
            <w:i/>
            <w:lang w:val="en-US"/>
          </w:rPr>
          <w:delText>checker</w:delText>
        </w:r>
      </w:del>
      <w:del w:id="1032" w:author="Vos, R.A." w:date="2013-08-12T17:53:00Z">
        <w:r w:rsidRPr="00EE2CF8" w:rsidDel="00DD1706">
          <w:rPr>
            <w:i/>
            <w:lang w:val="en-US"/>
          </w:rPr>
          <w:delText xml:space="preserve"> </w:delText>
        </w:r>
      </w:del>
      <w:r w:rsidRPr="00EE2CF8">
        <w:rPr>
          <w:lang w:val="en-US"/>
        </w:rPr>
        <w:t xml:space="preserve">is written in python and uses the </w:t>
      </w:r>
      <w:r w:rsidRPr="00EE2CF8">
        <w:rPr>
          <w:i/>
          <w:lang w:val="en-US"/>
        </w:rPr>
        <w:t>bio-python</w:t>
      </w:r>
      <w:r w:rsidRPr="00EE2CF8">
        <w:rPr>
          <w:lang w:val="en-US"/>
        </w:rPr>
        <w:t xml:space="preserve">, </w:t>
      </w:r>
      <w:r w:rsidRPr="00EE2CF8">
        <w:rPr>
          <w:i/>
          <w:lang w:val="en-US"/>
        </w:rPr>
        <w:t>beautiful-soup</w:t>
      </w:r>
      <w:r w:rsidRPr="00EE2CF8">
        <w:rPr>
          <w:lang w:val="en-US"/>
        </w:rPr>
        <w:t xml:space="preserve"> and </w:t>
      </w:r>
      <w:r w:rsidRPr="00EE2CF8">
        <w:rPr>
          <w:i/>
          <w:lang w:val="en-US"/>
        </w:rPr>
        <w:t>requests</w:t>
      </w:r>
      <w:r w:rsidRPr="00EE2CF8">
        <w:rPr>
          <w:lang w:val="en-US"/>
        </w:rPr>
        <w:t xml:space="preserve"> packages to handle FASTA sequences and communicate with the various APIs and web services used.</w:t>
      </w:r>
    </w:p>
    <w:p w14:paraId="28C8EDDB" w14:textId="77777777" w:rsidR="00B477F6" w:rsidRPr="00EE2CF8" w:rsidRDefault="00B477F6">
      <w:pPr>
        <w:pStyle w:val="Kop2"/>
        <w:rPr>
          <w:lang w:val="en-US"/>
        </w:rPr>
      </w:pPr>
      <w:bookmarkStart w:id="1033" w:name="h.i37jw2rnakvv" w:colFirst="0" w:colLast="0"/>
      <w:bookmarkEnd w:id="1033"/>
      <w:r w:rsidRPr="00EE2CF8">
        <w:rPr>
          <w:lang w:val="en-US"/>
        </w:rPr>
        <w:t>Availability and requirements</w:t>
      </w:r>
    </w:p>
    <w:p w14:paraId="3F59BCE8" w14:textId="37DC3B2F" w:rsidR="00B477F6" w:rsidRPr="00EE2CF8" w:rsidRDefault="00B477F6" w:rsidP="00594B31">
      <w:pPr>
        <w:numPr>
          <w:ilvl w:val="0"/>
          <w:numId w:val="5"/>
          <w:numberingChange w:id="1034" w:author="Gravendeel Barbara" w:date="2013-03-11T10:46:00Z" w:original=""/>
        </w:numPr>
        <w:rPr>
          <w:lang w:val="en-US"/>
        </w:rPr>
        <w:pPrChange w:id="1035" w:author="Vos, R.A." w:date="2013-08-12T17:23:00Z">
          <w:pPr>
            <w:pStyle w:val="normal"/>
            <w:numPr>
              <w:numId w:val="2"/>
            </w:numPr>
            <w:ind w:left="720" w:hanging="359"/>
          </w:pPr>
        </w:pPrChange>
      </w:pPr>
      <w:r w:rsidRPr="00EE2CF8">
        <w:rPr>
          <w:lang w:val="en-US"/>
        </w:rPr>
        <w:t xml:space="preserve">Project name: </w:t>
      </w:r>
      <w:del w:id="1036" w:author="Gravendeel Barbara" w:date="2013-03-19T12:09:00Z">
        <w:r w:rsidRPr="00B477F6" w:rsidDel="00FC7050">
          <w:rPr>
            <w:color w:val="000000"/>
            <w:lang w:val="en-US"/>
            <w:rPrChange w:id="1037" w:author="Gravendeel Barbara" w:date="2013-03-15T16:18:00Z">
              <w:rPr>
                <w:rFonts w:ascii="Cambria" w:hAnsi="Cambria"/>
                <w:b/>
                <w:color w:val="auto"/>
                <w:sz w:val="24"/>
                <w:lang w:val="en-US"/>
              </w:rPr>
            </w:rPrChange>
          </w:rPr>
          <w:delText>CITES-</w:delText>
        </w:r>
      </w:del>
      <w:ins w:id="1038" w:author="Vos, R.A." w:date="2013-08-12T16:40:00Z">
        <w:r w:rsidR="0047027E" w:rsidRPr="0047027E">
          <w:rPr>
            <w:lang w:val="en-US"/>
          </w:rPr>
          <w:t xml:space="preserve"> HTS-barcode-checker</w:t>
        </w:r>
      </w:ins>
      <w:ins w:id="1039" w:author="Gravendeel Barbara" w:date="2013-03-19T12:09:00Z">
        <w:del w:id="1040" w:author="Vos, R.A." w:date="2013-08-12T16:40:00Z">
          <w:r w:rsidRPr="00FC7050" w:rsidDel="0047027E">
            <w:rPr>
              <w:lang w:val="en-US"/>
            </w:rPr>
            <w:delText xml:space="preserve">CITES </w:delText>
          </w:r>
        </w:del>
      </w:ins>
      <w:del w:id="1041" w:author="Vos, R.A." w:date="2013-08-12T16:40:00Z">
        <w:r w:rsidRPr="00B477F6" w:rsidDel="0047027E">
          <w:rPr>
            <w:color w:val="000000"/>
            <w:lang w:val="en-US"/>
            <w:rPrChange w:id="1042" w:author="Gravendeel Barbara" w:date="2013-03-15T16:18:00Z">
              <w:rPr>
                <w:rFonts w:ascii="Cambria" w:hAnsi="Cambria"/>
                <w:b/>
                <w:color w:val="auto"/>
                <w:sz w:val="24"/>
                <w:lang w:val="en-US"/>
              </w:rPr>
            </w:rPrChange>
          </w:rPr>
          <w:delText>checker</w:delText>
        </w:r>
      </w:del>
    </w:p>
    <w:p w14:paraId="70B0DBA8" w14:textId="2176453A" w:rsidR="00B477F6" w:rsidRPr="00EE2CF8" w:rsidRDefault="00B477F6" w:rsidP="00594B31">
      <w:pPr>
        <w:numPr>
          <w:ilvl w:val="0"/>
          <w:numId w:val="5"/>
          <w:numberingChange w:id="1043" w:author="Gravendeel Barbara" w:date="2013-03-11T10:46:00Z" w:original=""/>
        </w:numPr>
        <w:rPr>
          <w:lang w:val="en-US"/>
        </w:rPr>
        <w:pPrChange w:id="1044" w:author="Vos, R.A." w:date="2013-08-12T17:23:00Z">
          <w:pPr>
            <w:pStyle w:val="normal"/>
            <w:numPr>
              <w:numId w:val="2"/>
            </w:numPr>
            <w:ind w:left="720" w:hanging="359"/>
          </w:pPr>
        </w:pPrChange>
      </w:pPr>
      <w:r w:rsidRPr="00EE2CF8">
        <w:rPr>
          <w:lang w:val="en-US"/>
        </w:rPr>
        <w:t xml:space="preserve">Project home page: </w:t>
      </w:r>
      <w:ins w:id="1045" w:author="Vos, R.A." w:date="2013-08-12T16:40:00Z">
        <w:r w:rsidR="0047027E">
          <w:t>http</w:t>
        </w:r>
        <w:r w:rsidR="0047027E" w:rsidRPr="0047027E">
          <w:t>://github.com/naturalis/HTS-barcode-checker</w:t>
        </w:r>
      </w:ins>
      <w:del w:id="1046" w:author="Vos, R.A." w:date="2013-08-12T16:40:00Z">
        <w:r w:rsidDel="0047027E">
          <w:fldChar w:fldCharType="begin"/>
        </w:r>
        <w:r w:rsidDel="0047027E">
          <w:delInstrText>HYPERLINK "https://github.com/ncbnaturalis/CITES-checker" \h</w:delInstrText>
        </w:r>
        <w:r w:rsidDel="0047027E">
          <w:fldChar w:fldCharType="separate"/>
        </w:r>
        <w:r w:rsidRPr="00EE2CF8" w:rsidDel="0047027E">
          <w:rPr>
            <w:color w:val="1155CC"/>
            <w:u w:val="single"/>
            <w:lang w:val="en-US"/>
          </w:rPr>
          <w:delText>https://github.com/ncbnaturalis/CITES-checker</w:delText>
        </w:r>
        <w:r w:rsidDel="0047027E">
          <w:fldChar w:fldCharType="end"/>
        </w:r>
        <w:r w:rsidRPr="00EE2CF8" w:rsidDel="0047027E">
          <w:rPr>
            <w:lang w:val="en-US"/>
          </w:rPr>
          <w:delText xml:space="preserve"> </w:delText>
        </w:r>
      </w:del>
    </w:p>
    <w:p w14:paraId="4BE7B1E5" w14:textId="77777777" w:rsidR="00B477F6" w:rsidRPr="00EE2CF8" w:rsidRDefault="00B477F6" w:rsidP="00594B31">
      <w:pPr>
        <w:numPr>
          <w:ilvl w:val="0"/>
          <w:numId w:val="5"/>
          <w:numberingChange w:id="1047" w:author="Gravendeel Barbara" w:date="2013-03-11T10:46:00Z" w:original=""/>
        </w:numPr>
        <w:rPr>
          <w:lang w:val="en-US"/>
        </w:rPr>
        <w:pPrChange w:id="1048" w:author="Vos, R.A." w:date="2013-08-12T17:23:00Z">
          <w:pPr>
            <w:pStyle w:val="normal"/>
            <w:numPr>
              <w:numId w:val="2"/>
            </w:numPr>
            <w:ind w:left="720" w:hanging="359"/>
          </w:pPr>
        </w:pPrChange>
      </w:pPr>
      <w:r w:rsidRPr="00EE2CF8">
        <w:rPr>
          <w:lang w:val="en-US"/>
        </w:rPr>
        <w:t>Operating system(s): Platform independent</w:t>
      </w:r>
    </w:p>
    <w:p w14:paraId="12A06D65" w14:textId="77777777" w:rsidR="00B477F6" w:rsidRPr="00EE2CF8" w:rsidRDefault="00B477F6" w:rsidP="00594B31">
      <w:pPr>
        <w:numPr>
          <w:ilvl w:val="0"/>
          <w:numId w:val="5"/>
          <w:numberingChange w:id="1049" w:author="Gravendeel Barbara" w:date="2013-03-11T10:46:00Z" w:original=""/>
        </w:numPr>
        <w:rPr>
          <w:lang w:val="en-US"/>
        </w:rPr>
        <w:pPrChange w:id="1050" w:author="Vos, R.A." w:date="2013-08-12T17:23:00Z">
          <w:pPr>
            <w:pStyle w:val="normal"/>
            <w:numPr>
              <w:numId w:val="2"/>
            </w:numPr>
            <w:ind w:left="720" w:hanging="359"/>
          </w:pPr>
        </w:pPrChange>
      </w:pPr>
      <w:r w:rsidRPr="00EE2CF8">
        <w:rPr>
          <w:lang w:val="en-US"/>
        </w:rPr>
        <w:t>Programming language: Python (version 2.7 or 3.0 and higher)</w:t>
      </w:r>
    </w:p>
    <w:p w14:paraId="2F916EF2" w14:textId="77777777" w:rsidR="00B477F6" w:rsidRPr="00EE2CF8" w:rsidRDefault="00B477F6" w:rsidP="00594B31">
      <w:pPr>
        <w:numPr>
          <w:ilvl w:val="0"/>
          <w:numId w:val="5"/>
          <w:numberingChange w:id="1051" w:author="Gravendeel Barbara" w:date="2013-03-11T10:46:00Z" w:original=""/>
        </w:numPr>
        <w:rPr>
          <w:lang w:val="en-US"/>
        </w:rPr>
        <w:pPrChange w:id="1052" w:author="Vos, R.A." w:date="2013-08-12T17:23:00Z">
          <w:pPr>
            <w:pStyle w:val="normal"/>
            <w:numPr>
              <w:numId w:val="2"/>
            </w:numPr>
            <w:ind w:left="720" w:hanging="359"/>
          </w:pPr>
        </w:pPrChange>
      </w:pPr>
      <w:r w:rsidRPr="00EE2CF8">
        <w:rPr>
          <w:lang w:val="en-US"/>
        </w:rPr>
        <w:t>Other requirements: the non-core Python packages bio-python, beautiful-soup, requests</w:t>
      </w:r>
    </w:p>
    <w:p w14:paraId="7959F6AE" w14:textId="77777777" w:rsidR="00B477F6" w:rsidRPr="00EE2CF8" w:rsidRDefault="00B477F6" w:rsidP="00594B31">
      <w:pPr>
        <w:numPr>
          <w:ilvl w:val="0"/>
          <w:numId w:val="5"/>
          <w:numberingChange w:id="1053" w:author="Gravendeel Barbara" w:date="2013-03-11T10:46:00Z" w:original=""/>
        </w:numPr>
        <w:rPr>
          <w:lang w:val="en-US"/>
        </w:rPr>
        <w:pPrChange w:id="1054" w:author="Vos, R.A." w:date="2013-08-12T17:23:00Z">
          <w:pPr>
            <w:pStyle w:val="normal"/>
            <w:numPr>
              <w:numId w:val="2"/>
            </w:numPr>
            <w:ind w:left="720" w:hanging="359"/>
          </w:pPr>
        </w:pPrChange>
      </w:pPr>
      <w:r w:rsidRPr="00EE2CF8">
        <w:rPr>
          <w:lang w:val="en-US"/>
        </w:rPr>
        <w:t>License: BSD-3</w:t>
      </w:r>
    </w:p>
    <w:p w14:paraId="0B5956F8" w14:textId="77777777" w:rsidR="00B477F6" w:rsidRPr="00EE2CF8" w:rsidRDefault="00B477F6" w:rsidP="00594B31">
      <w:pPr>
        <w:numPr>
          <w:ilvl w:val="0"/>
          <w:numId w:val="5"/>
          <w:numberingChange w:id="1055" w:author="Gravendeel Barbara" w:date="2013-03-11T10:46:00Z" w:original=""/>
        </w:numPr>
        <w:rPr>
          <w:lang w:val="en-US"/>
        </w:rPr>
        <w:pPrChange w:id="1056" w:author="Vos, R.A." w:date="2013-08-12T17:23:00Z">
          <w:pPr>
            <w:pStyle w:val="normal"/>
            <w:numPr>
              <w:numId w:val="2"/>
            </w:numPr>
            <w:ind w:left="720" w:hanging="359"/>
          </w:pPr>
        </w:pPrChange>
      </w:pPr>
      <w:r w:rsidRPr="00EE2CF8">
        <w:rPr>
          <w:lang w:val="en-US"/>
        </w:rPr>
        <w:t>No restrictions to use by non-academics</w:t>
      </w:r>
    </w:p>
    <w:p w14:paraId="7D6A0EFA" w14:textId="77777777" w:rsidR="00B477F6" w:rsidRPr="00EE2CF8" w:rsidRDefault="00B477F6">
      <w:pPr>
        <w:pStyle w:val="Kop2"/>
        <w:rPr>
          <w:lang w:val="en-US"/>
        </w:rPr>
      </w:pPr>
      <w:bookmarkStart w:id="1057" w:name="h.dieqjf34g38v" w:colFirst="0" w:colLast="0"/>
      <w:bookmarkEnd w:id="1057"/>
      <w:r w:rsidRPr="00EE2CF8">
        <w:rPr>
          <w:lang w:val="en-US"/>
        </w:rPr>
        <w:t>List of abbreviations</w:t>
      </w:r>
    </w:p>
    <w:p w14:paraId="68CD976F" w14:textId="77777777" w:rsidR="00B477F6" w:rsidRPr="00EE2CF8" w:rsidRDefault="00B477F6" w:rsidP="00594B31">
      <w:pPr>
        <w:numPr>
          <w:ilvl w:val="0"/>
          <w:numId w:val="6"/>
          <w:numberingChange w:id="1058" w:author="Gravendeel Barbara" w:date="2013-03-11T10:46:00Z" w:original=""/>
        </w:numPr>
        <w:rPr>
          <w:lang w:val="en-US"/>
        </w:rPr>
        <w:pPrChange w:id="1059" w:author="Vos, R.A." w:date="2013-08-12T17:23:00Z">
          <w:pPr>
            <w:pStyle w:val="normal"/>
            <w:numPr>
              <w:numId w:val="1"/>
            </w:numPr>
            <w:ind w:left="720" w:hanging="359"/>
          </w:pPr>
        </w:pPrChange>
      </w:pPr>
      <w:r w:rsidRPr="00EE2CF8">
        <w:rPr>
          <w:b/>
          <w:lang w:val="en-US"/>
        </w:rPr>
        <w:t xml:space="preserve">API: </w:t>
      </w:r>
      <w:r w:rsidRPr="00EE2CF8">
        <w:rPr>
          <w:lang w:val="en-US"/>
        </w:rPr>
        <w:t>Application Programming Interface</w:t>
      </w:r>
    </w:p>
    <w:p w14:paraId="32377F07" w14:textId="77777777" w:rsidR="00B477F6" w:rsidRPr="00EE2CF8" w:rsidRDefault="00B477F6" w:rsidP="00594B31">
      <w:pPr>
        <w:numPr>
          <w:ilvl w:val="0"/>
          <w:numId w:val="6"/>
          <w:numberingChange w:id="1060" w:author="Gravendeel Barbara" w:date="2013-03-11T10:46:00Z" w:original=""/>
        </w:numPr>
        <w:rPr>
          <w:lang w:val="en-US"/>
        </w:rPr>
        <w:pPrChange w:id="1061" w:author="Vos, R.A." w:date="2013-08-12T17:23:00Z">
          <w:pPr>
            <w:pStyle w:val="normal"/>
            <w:numPr>
              <w:numId w:val="1"/>
            </w:numPr>
            <w:ind w:left="720" w:hanging="359"/>
          </w:pPr>
        </w:pPrChange>
      </w:pPr>
      <w:r w:rsidRPr="00EE2CF8">
        <w:rPr>
          <w:b/>
          <w:lang w:val="en-US"/>
        </w:rPr>
        <w:t>BLAST</w:t>
      </w:r>
      <w:r w:rsidRPr="00EE2CF8">
        <w:rPr>
          <w:lang w:val="en-US"/>
        </w:rPr>
        <w:t>: Basic Local Alignment Search Tool</w:t>
      </w:r>
    </w:p>
    <w:p w14:paraId="1610F322" w14:textId="77777777" w:rsidR="00B477F6" w:rsidRPr="00B477F6" w:rsidRDefault="00B477F6" w:rsidP="00594B31">
      <w:pPr>
        <w:numPr>
          <w:ilvl w:val="0"/>
          <w:numId w:val="6"/>
          <w:ins w:id="1062" w:author="Gravendeel Barbara" w:date="2013-03-15T16:18:00Z"/>
        </w:numPr>
        <w:rPr>
          <w:ins w:id="1063" w:author="Gravendeel Barbara" w:date="2013-03-15T16:18:00Z"/>
          <w:lang w:val="en-US"/>
          <w:rPrChange w:id="1064" w:author="Unknown">
            <w:rPr>
              <w:ins w:id="1065" w:author="Gravendeel Barbara" w:date="2013-03-15T16:18:00Z"/>
              <w:b/>
              <w:lang w:val="en-US"/>
            </w:rPr>
          </w:rPrChange>
        </w:rPr>
        <w:pPrChange w:id="1066" w:author="Vos, R.A." w:date="2013-08-12T17:23:00Z">
          <w:pPr>
            <w:pStyle w:val="normal"/>
            <w:numPr>
              <w:numId w:val="1"/>
            </w:numPr>
            <w:ind w:left="720" w:hanging="359"/>
          </w:pPr>
        </w:pPrChange>
      </w:pPr>
      <w:proofErr w:type="spellStart"/>
      <w:ins w:id="1067" w:author="Gravendeel Barbara" w:date="2013-03-15T16:18:00Z">
        <w:r w:rsidRPr="0047027E">
          <w:rPr>
            <w:b/>
            <w:lang w:val="en-US"/>
            <w:rPrChange w:id="1068" w:author="Vos, R.A." w:date="2013-08-12T16:41:00Z">
              <w:rPr>
                <w:lang w:val="en-US"/>
              </w:rPr>
            </w:rPrChange>
          </w:rPr>
          <w:t>BoLD</w:t>
        </w:r>
        <w:proofErr w:type="spellEnd"/>
        <w:r w:rsidRPr="00B86ECF">
          <w:rPr>
            <w:lang w:val="en-US"/>
          </w:rPr>
          <w:t>: Barcoding of Life Database</w:t>
        </w:r>
      </w:ins>
    </w:p>
    <w:p w14:paraId="234C0CAF" w14:textId="77777777" w:rsidR="00B477F6" w:rsidRPr="00EE2CF8" w:rsidRDefault="00B477F6" w:rsidP="00594B31">
      <w:pPr>
        <w:numPr>
          <w:ilvl w:val="0"/>
          <w:numId w:val="6"/>
          <w:numberingChange w:id="1069" w:author="Gravendeel Barbara" w:date="2013-03-11T10:46:00Z" w:original=""/>
        </w:numPr>
        <w:rPr>
          <w:lang w:val="en-US"/>
        </w:rPr>
        <w:pPrChange w:id="1070" w:author="Vos, R.A." w:date="2013-08-12T17:23:00Z">
          <w:pPr>
            <w:pStyle w:val="normal"/>
            <w:numPr>
              <w:numId w:val="1"/>
            </w:numPr>
            <w:ind w:left="720" w:hanging="359"/>
          </w:pPr>
        </w:pPrChange>
      </w:pPr>
      <w:r w:rsidRPr="00EE2CF8">
        <w:rPr>
          <w:b/>
          <w:lang w:val="en-US"/>
        </w:rPr>
        <w:t>CITES</w:t>
      </w:r>
      <w:r w:rsidRPr="00EE2CF8">
        <w:rPr>
          <w:lang w:val="en-US"/>
        </w:rPr>
        <w:t>: Convention on International Trade in Endangered Species of Wild Fauna and Flora</w:t>
      </w:r>
    </w:p>
    <w:p w14:paraId="378F6B4B" w14:textId="77777777" w:rsidR="00B477F6" w:rsidRPr="00EE2CF8" w:rsidRDefault="00B477F6" w:rsidP="00594B31">
      <w:pPr>
        <w:numPr>
          <w:ilvl w:val="0"/>
          <w:numId w:val="6"/>
          <w:numberingChange w:id="1071" w:author="Gravendeel Barbara" w:date="2013-03-11T10:46:00Z" w:original=""/>
        </w:numPr>
        <w:rPr>
          <w:lang w:val="en-US"/>
        </w:rPr>
        <w:pPrChange w:id="1072" w:author="Vos, R.A." w:date="2013-08-12T17:23:00Z">
          <w:pPr>
            <w:pStyle w:val="normal"/>
            <w:numPr>
              <w:numId w:val="1"/>
            </w:numPr>
            <w:ind w:left="720" w:hanging="359"/>
          </w:pPr>
        </w:pPrChange>
      </w:pPr>
      <w:r w:rsidRPr="00EE2CF8">
        <w:rPr>
          <w:b/>
          <w:lang w:val="en-US"/>
        </w:rPr>
        <w:t>CSV</w:t>
      </w:r>
      <w:r w:rsidRPr="00EE2CF8">
        <w:rPr>
          <w:lang w:val="en-US"/>
        </w:rPr>
        <w:t>: Comma Separated Values</w:t>
      </w:r>
    </w:p>
    <w:p w14:paraId="1413EE4C" w14:textId="77777777" w:rsidR="00B477F6" w:rsidRPr="00B477F6" w:rsidRDefault="00B477F6" w:rsidP="00594B31">
      <w:pPr>
        <w:numPr>
          <w:ilvl w:val="0"/>
          <w:numId w:val="6"/>
          <w:ins w:id="1073" w:author="Gravendeel Barbara" w:date="2013-03-18T23:03:00Z"/>
        </w:numPr>
        <w:rPr>
          <w:ins w:id="1074" w:author="Gravendeel Barbara" w:date="2013-03-18T23:03:00Z"/>
          <w:lang w:val="en-US"/>
          <w:rPrChange w:id="1075" w:author="Unknown">
            <w:rPr>
              <w:ins w:id="1076" w:author="Gravendeel Barbara" w:date="2013-03-18T23:03:00Z"/>
              <w:b/>
              <w:lang w:val="en-US"/>
            </w:rPr>
          </w:rPrChange>
        </w:rPr>
        <w:pPrChange w:id="1077" w:author="Vos, R.A." w:date="2013-08-12T17:23:00Z">
          <w:pPr>
            <w:pStyle w:val="normal"/>
            <w:numPr>
              <w:numId w:val="1"/>
            </w:numPr>
            <w:ind w:left="720" w:hanging="359"/>
          </w:pPr>
        </w:pPrChange>
      </w:pPr>
      <w:ins w:id="1078" w:author="Gravendeel Barbara" w:date="2013-03-18T23:03:00Z">
        <w:r w:rsidRPr="0047027E">
          <w:rPr>
            <w:b/>
            <w:lang w:val="en-US"/>
            <w:rPrChange w:id="1079" w:author="Vos, R.A." w:date="2013-08-12T16:41:00Z">
              <w:rPr>
                <w:lang w:val="en-US"/>
              </w:rPr>
            </w:rPrChange>
          </w:rPr>
          <w:t>HTS</w:t>
        </w:r>
        <w:r w:rsidRPr="00FB55E6">
          <w:rPr>
            <w:lang w:val="en-US"/>
          </w:rPr>
          <w:t>: High Throughput Sequencing</w:t>
        </w:r>
      </w:ins>
    </w:p>
    <w:p w14:paraId="5BA9891D" w14:textId="77777777" w:rsidR="00B477F6" w:rsidRPr="00EE2CF8" w:rsidRDefault="00B477F6" w:rsidP="00594B31">
      <w:pPr>
        <w:numPr>
          <w:ilvl w:val="0"/>
          <w:numId w:val="6"/>
          <w:numberingChange w:id="1080" w:author="Gravendeel Barbara" w:date="2013-03-11T10:46:00Z" w:original=""/>
        </w:numPr>
        <w:rPr>
          <w:lang w:val="en-US"/>
        </w:rPr>
        <w:pPrChange w:id="1081" w:author="Vos, R.A." w:date="2013-08-12T17:23:00Z">
          <w:pPr>
            <w:pStyle w:val="normal"/>
            <w:numPr>
              <w:numId w:val="1"/>
            </w:numPr>
            <w:ind w:left="720" w:hanging="359"/>
          </w:pPr>
        </w:pPrChange>
      </w:pPr>
      <w:r w:rsidRPr="00EE2CF8">
        <w:rPr>
          <w:b/>
          <w:lang w:val="en-US"/>
        </w:rPr>
        <w:t>NCBI</w:t>
      </w:r>
      <w:r w:rsidRPr="00EE2CF8">
        <w:rPr>
          <w:lang w:val="en-US"/>
        </w:rPr>
        <w:t>:</w:t>
      </w:r>
      <w:r w:rsidRPr="00EE2CF8">
        <w:rPr>
          <w:b/>
          <w:lang w:val="en-US"/>
        </w:rPr>
        <w:t xml:space="preserve"> </w:t>
      </w:r>
      <w:r w:rsidRPr="00EE2CF8">
        <w:rPr>
          <w:lang w:val="en-US"/>
        </w:rPr>
        <w:t>National Center for Biotechnology Information</w:t>
      </w:r>
    </w:p>
    <w:p w14:paraId="11FDFD85" w14:textId="77777777" w:rsidR="00B477F6" w:rsidRPr="00EE2CF8" w:rsidRDefault="00B477F6" w:rsidP="00594B31">
      <w:pPr>
        <w:numPr>
          <w:ilvl w:val="0"/>
          <w:numId w:val="6"/>
          <w:numberingChange w:id="1082" w:author="Gravendeel Barbara" w:date="2013-03-11T10:46:00Z" w:original=""/>
        </w:numPr>
        <w:rPr>
          <w:lang w:val="en-US"/>
        </w:rPr>
        <w:pPrChange w:id="1083" w:author="Vos, R.A." w:date="2013-08-12T17:23:00Z">
          <w:pPr>
            <w:pStyle w:val="normal"/>
            <w:numPr>
              <w:numId w:val="1"/>
            </w:numPr>
            <w:ind w:left="720" w:hanging="359"/>
          </w:pPr>
        </w:pPrChange>
      </w:pPr>
      <w:r w:rsidRPr="00EE2CF8">
        <w:rPr>
          <w:b/>
          <w:lang w:val="en-US"/>
        </w:rPr>
        <w:t>TCM</w:t>
      </w:r>
      <w:r w:rsidRPr="00EE2CF8">
        <w:rPr>
          <w:lang w:val="en-US"/>
        </w:rPr>
        <w:t>:</w:t>
      </w:r>
      <w:r w:rsidRPr="00EE2CF8">
        <w:rPr>
          <w:b/>
          <w:lang w:val="en-US"/>
        </w:rPr>
        <w:t xml:space="preserve"> </w:t>
      </w:r>
      <w:r w:rsidRPr="00EE2CF8">
        <w:rPr>
          <w:lang w:val="en-US"/>
        </w:rPr>
        <w:t>Traditional Chinese Medicine</w:t>
      </w:r>
    </w:p>
    <w:p w14:paraId="57F3A4F1" w14:textId="77777777" w:rsidR="00B477F6" w:rsidRPr="00EE2CF8" w:rsidRDefault="00B477F6" w:rsidP="00594B31">
      <w:pPr>
        <w:numPr>
          <w:ilvl w:val="0"/>
          <w:numId w:val="6"/>
          <w:numberingChange w:id="1084" w:author="Gravendeel Barbara" w:date="2013-03-11T10:46:00Z" w:original=""/>
        </w:numPr>
        <w:rPr>
          <w:lang w:val="en-US"/>
        </w:rPr>
        <w:pPrChange w:id="1085" w:author="Vos, R.A." w:date="2013-08-12T17:23:00Z">
          <w:pPr>
            <w:pStyle w:val="normal"/>
            <w:numPr>
              <w:numId w:val="1"/>
            </w:numPr>
            <w:ind w:left="720" w:hanging="359"/>
          </w:pPr>
        </w:pPrChange>
      </w:pPr>
      <w:r w:rsidRPr="00EE2CF8">
        <w:rPr>
          <w:b/>
          <w:lang w:val="en-US"/>
        </w:rPr>
        <w:t>TNRS</w:t>
      </w:r>
      <w:r w:rsidRPr="00EE2CF8">
        <w:rPr>
          <w:lang w:val="en-US"/>
        </w:rPr>
        <w:t>: Taxonomic Name Reconciliation Service</w:t>
      </w:r>
    </w:p>
    <w:p w14:paraId="390B9249" w14:textId="77777777" w:rsidR="00B477F6" w:rsidRPr="00EE2CF8" w:rsidRDefault="00B477F6">
      <w:pPr>
        <w:pStyle w:val="Kop2"/>
        <w:rPr>
          <w:lang w:val="en-US"/>
        </w:rPr>
      </w:pPr>
      <w:bookmarkStart w:id="1086" w:name="h.hfglbcvn541s" w:colFirst="0" w:colLast="0"/>
      <w:bookmarkEnd w:id="1086"/>
      <w:r w:rsidRPr="00EE2CF8">
        <w:rPr>
          <w:lang w:val="en-US"/>
        </w:rPr>
        <w:t>Acknowledgements</w:t>
      </w:r>
    </w:p>
    <w:p w14:paraId="0BF7C11B" w14:textId="77777777" w:rsidR="00B477F6" w:rsidRPr="00EE2CF8" w:rsidRDefault="00B477F6" w:rsidP="00594B31">
      <w:pPr>
        <w:rPr>
          <w:lang w:val="en-US"/>
        </w:rPr>
        <w:pPrChange w:id="1087" w:author="Vos, R.A." w:date="2013-08-12T17:23:00Z">
          <w:pPr>
            <w:pStyle w:val="normal"/>
          </w:pPr>
        </w:pPrChange>
      </w:pPr>
      <w:r w:rsidRPr="00EE2CF8">
        <w:rPr>
          <w:lang w:val="en-US"/>
        </w:rPr>
        <w:t xml:space="preserve">The authors would like to thank Denise </w:t>
      </w:r>
      <w:proofErr w:type="spellStart"/>
      <w:ins w:id="1088" w:author="Gravendeel Barbara" w:date="2013-03-11T10:59:00Z">
        <w:r w:rsidRPr="00EE2CF8">
          <w:rPr>
            <w:lang w:val="en-US"/>
          </w:rPr>
          <w:t>Rijkeboer</w:t>
        </w:r>
        <w:proofErr w:type="spellEnd"/>
        <w:r w:rsidRPr="00EE2CF8">
          <w:rPr>
            <w:lang w:val="en-US"/>
          </w:rPr>
          <w:t xml:space="preserve"> and </w:t>
        </w:r>
        <w:proofErr w:type="spellStart"/>
        <w:r w:rsidRPr="00EE2CF8">
          <w:rPr>
            <w:lang w:val="en-US"/>
          </w:rPr>
          <w:t>Elza</w:t>
        </w:r>
        <w:proofErr w:type="spellEnd"/>
        <w:r w:rsidRPr="00EE2CF8">
          <w:rPr>
            <w:lang w:val="en-US"/>
          </w:rPr>
          <w:t xml:space="preserve"> </w:t>
        </w:r>
        <w:proofErr w:type="spellStart"/>
        <w:r w:rsidRPr="00EE2CF8">
          <w:rPr>
            <w:lang w:val="en-US"/>
          </w:rPr>
          <w:t>Duijm</w:t>
        </w:r>
        <w:proofErr w:type="spellEnd"/>
        <w:r w:rsidRPr="00EE2CF8">
          <w:rPr>
            <w:lang w:val="en-US"/>
          </w:rPr>
          <w:t xml:space="preserve"> </w:t>
        </w:r>
      </w:ins>
      <w:del w:id="1089" w:author="Gravendeel Barbara" w:date="2013-03-11T10:59:00Z">
        <w:r w:rsidRPr="00EE2CF8" w:rsidDel="00547892">
          <w:rPr>
            <w:lang w:val="en-US"/>
          </w:rPr>
          <w:delText xml:space="preserve">Pool </w:delText>
        </w:r>
      </w:del>
      <w:r w:rsidRPr="00EE2CF8">
        <w:rPr>
          <w:lang w:val="en-US"/>
        </w:rPr>
        <w:t xml:space="preserve">for kindly providing us with </w:t>
      </w:r>
      <w:ins w:id="1090" w:author="Gravendeel Barbara" w:date="2013-03-11T11:00:00Z">
        <w:r w:rsidRPr="00EE2CF8">
          <w:rPr>
            <w:lang w:val="en-US"/>
          </w:rPr>
          <w:t xml:space="preserve">Ion Torrent </w:t>
        </w:r>
      </w:ins>
      <w:r w:rsidRPr="00EE2CF8">
        <w:rPr>
          <w:lang w:val="en-US"/>
        </w:rPr>
        <w:t>data on which to test the pipeline</w:t>
      </w:r>
      <w:ins w:id="1091" w:author="Gravendeel Barbara" w:date="2013-03-11T11:00:00Z">
        <w:r w:rsidRPr="00EE2CF8">
          <w:rPr>
            <w:lang w:val="en-US"/>
          </w:rPr>
          <w:t xml:space="preserve">, Thomas </w:t>
        </w:r>
        <w:proofErr w:type="spellStart"/>
        <w:r w:rsidRPr="00EE2CF8">
          <w:rPr>
            <w:lang w:val="en-US"/>
          </w:rPr>
          <w:t>Bolderink</w:t>
        </w:r>
        <w:proofErr w:type="spellEnd"/>
        <w:r w:rsidRPr="00EE2CF8">
          <w:rPr>
            <w:lang w:val="en-US"/>
          </w:rPr>
          <w:t xml:space="preserve">, Alex </w:t>
        </w:r>
        <w:proofErr w:type="spellStart"/>
        <w:r w:rsidRPr="00EE2CF8">
          <w:rPr>
            <w:lang w:val="en-US"/>
          </w:rPr>
          <w:t>Hoogkamer</w:t>
        </w:r>
        <w:proofErr w:type="spellEnd"/>
        <w:r w:rsidRPr="00EE2CF8">
          <w:rPr>
            <w:lang w:val="en-US"/>
          </w:rPr>
          <w:t xml:space="preserve"> and </w:t>
        </w:r>
        <w:proofErr w:type="spellStart"/>
        <w:r w:rsidRPr="00EE2CF8">
          <w:rPr>
            <w:lang w:val="en-US"/>
          </w:rPr>
          <w:t>Roeben</w:t>
        </w:r>
        <w:proofErr w:type="spellEnd"/>
        <w:r w:rsidRPr="00EE2CF8">
          <w:rPr>
            <w:lang w:val="en-US"/>
          </w:rPr>
          <w:t xml:space="preserve"> </w:t>
        </w:r>
        <w:proofErr w:type="spellStart"/>
        <w:r w:rsidRPr="00EE2CF8">
          <w:rPr>
            <w:lang w:val="en-US"/>
          </w:rPr>
          <w:t>Vink</w:t>
        </w:r>
        <w:proofErr w:type="spellEnd"/>
        <w:r w:rsidRPr="00EE2CF8" w:rsidDel="00547892">
          <w:rPr>
            <w:lang w:val="en-US"/>
          </w:rPr>
          <w:t xml:space="preserve"> for development of the first trial version, </w:t>
        </w:r>
      </w:ins>
      <w:del w:id="1092" w:author="Gravendeel Barbara" w:date="2013-03-11T11:00:00Z">
        <w:r w:rsidRPr="00EE2CF8" w:rsidDel="00547892">
          <w:rPr>
            <w:lang w:val="en-US"/>
          </w:rPr>
          <w:delText xml:space="preserve"> </w:delText>
        </w:r>
      </w:del>
      <w:r w:rsidRPr="00EE2CF8">
        <w:rPr>
          <w:lang w:val="en-US"/>
        </w:rPr>
        <w:t xml:space="preserve">and Sigrid </w:t>
      </w:r>
      <w:proofErr w:type="spellStart"/>
      <w:r w:rsidRPr="00EE2CF8">
        <w:rPr>
          <w:lang w:val="en-US"/>
        </w:rPr>
        <w:t>Beiboer</w:t>
      </w:r>
      <w:proofErr w:type="spellEnd"/>
      <w:r w:rsidRPr="00EE2CF8">
        <w:rPr>
          <w:lang w:val="en-US"/>
        </w:rPr>
        <w:t xml:space="preserve"> for co-mentoring TB, AH and RV during the internship out of which this project evolved.</w:t>
      </w:r>
    </w:p>
    <w:p w14:paraId="3AB7E055" w14:textId="77777777" w:rsidR="00B477F6" w:rsidRPr="00EE2CF8" w:rsidRDefault="00B477F6">
      <w:pPr>
        <w:pStyle w:val="Kop2"/>
        <w:rPr>
          <w:lang w:val="en-US"/>
        </w:rPr>
      </w:pPr>
      <w:bookmarkStart w:id="1093" w:name="h.9x2gine9dkrf" w:colFirst="0" w:colLast="0"/>
      <w:bookmarkEnd w:id="1093"/>
      <w:r w:rsidRPr="00EE2CF8">
        <w:rPr>
          <w:lang w:val="en-US"/>
        </w:rPr>
        <w:lastRenderedPageBreak/>
        <w:t>Authors’ contributions</w:t>
      </w:r>
    </w:p>
    <w:p w14:paraId="3B25E735" w14:textId="01CDEE35" w:rsidR="00B477F6" w:rsidRPr="00EE2CF8" w:rsidRDefault="00B477F6" w:rsidP="00594B31">
      <w:pPr>
        <w:rPr>
          <w:lang w:val="en-US"/>
        </w:rPr>
        <w:pPrChange w:id="1094" w:author="Vos, R.A." w:date="2013-08-12T17:24:00Z">
          <w:pPr>
            <w:pStyle w:val="normal"/>
          </w:pPr>
        </w:pPrChange>
      </w:pPr>
      <w:del w:id="1095" w:author="Gravendeel Barbara" w:date="2013-03-15T16:16:00Z">
        <w:r w:rsidRPr="00EE2CF8" w:rsidDel="00B86ECF">
          <w:rPr>
            <w:lang w:val="en-US"/>
          </w:rPr>
          <w:delText>TB, AH and RV conceived of and developed a</w:delText>
        </w:r>
      </w:del>
      <w:ins w:id="1096" w:author="Gravendeel Barbara" w:date="2013-03-15T16:16:00Z">
        <w:r w:rsidRPr="00EE2CF8">
          <w:rPr>
            <w:lang w:val="en-US"/>
          </w:rPr>
          <w:t>YL re-implemented a</w:t>
        </w:r>
      </w:ins>
      <w:r w:rsidRPr="00EE2CF8">
        <w:rPr>
          <w:lang w:val="en-US"/>
        </w:rPr>
        <w:t xml:space="preserve"> first prototype of </w:t>
      </w:r>
      <w:del w:id="1097" w:author="Gravendeel Barbara" w:date="2013-03-19T12:09:00Z">
        <w:r w:rsidRPr="00EE2CF8" w:rsidDel="00FC7050">
          <w:rPr>
            <w:i/>
            <w:lang w:val="en-US"/>
          </w:rPr>
          <w:delText>CITES-</w:delText>
        </w:r>
      </w:del>
      <w:ins w:id="1098" w:author="Gravendeel Barbara" w:date="2013-03-19T12:09:00Z">
        <w:del w:id="1099" w:author="Vos, R.A." w:date="2013-08-12T16:42:00Z">
          <w:r w:rsidRPr="00EE2CF8" w:rsidDel="00B40CBB">
            <w:rPr>
              <w:i/>
              <w:lang w:val="en-US"/>
            </w:rPr>
            <w:delText>CITES</w:delText>
          </w:r>
        </w:del>
      </w:ins>
      <w:ins w:id="1100" w:author="Vos, R.A." w:date="2013-08-12T16:42:00Z">
        <w:r w:rsidR="00B40CBB">
          <w:rPr>
            <w:i/>
            <w:lang w:val="en-US"/>
          </w:rPr>
          <w:t>HTS-barcode</w:t>
        </w:r>
      </w:ins>
      <w:ins w:id="1101" w:author="Gravendeel Barbara" w:date="2013-03-19T12:09:00Z">
        <w:del w:id="1102" w:author="Vos, R.A." w:date="2013-08-12T16:42:00Z">
          <w:r w:rsidRPr="00EE2CF8" w:rsidDel="00B40CBB">
            <w:rPr>
              <w:i/>
              <w:lang w:val="en-US"/>
            </w:rPr>
            <w:delText xml:space="preserve"> </w:delText>
          </w:r>
        </w:del>
      </w:ins>
      <w:ins w:id="1103" w:author="Vos, R.A." w:date="2013-08-12T16:42:00Z">
        <w:r w:rsidR="00B40CBB">
          <w:rPr>
            <w:i/>
            <w:lang w:val="en-US"/>
          </w:rPr>
          <w:t>-</w:t>
        </w:r>
      </w:ins>
      <w:r w:rsidRPr="00EE2CF8">
        <w:rPr>
          <w:i/>
          <w:lang w:val="en-US"/>
        </w:rPr>
        <w:t>checker</w:t>
      </w:r>
      <w:del w:id="1104" w:author="Gravendeel Barbara" w:date="2013-03-15T16:17:00Z">
        <w:r w:rsidRPr="00EE2CF8" w:rsidDel="00B86ECF">
          <w:rPr>
            <w:lang w:val="en-US"/>
          </w:rPr>
          <w:delText>, which YL re-implemented</w:delText>
        </w:r>
      </w:del>
      <w:r w:rsidRPr="00EE2CF8">
        <w:rPr>
          <w:lang w:val="en-US"/>
        </w:rPr>
        <w:t>. YL</w:t>
      </w:r>
      <w:ins w:id="1105" w:author="Gravendeel Barbara" w:date="2013-03-18T23:04:00Z">
        <w:r w:rsidRPr="00EE2CF8">
          <w:rPr>
            <w:lang w:val="en-US"/>
          </w:rPr>
          <w:t xml:space="preserve">, </w:t>
        </w:r>
      </w:ins>
      <w:del w:id="1106" w:author="Gravendeel Barbara" w:date="2013-03-18T23:04:00Z">
        <w:r w:rsidRPr="00EE2CF8" w:rsidDel="00FB55E6">
          <w:rPr>
            <w:lang w:val="en-US"/>
          </w:rPr>
          <w:delText xml:space="preserve"> and </w:delText>
        </w:r>
      </w:del>
      <w:r w:rsidRPr="00EE2CF8">
        <w:rPr>
          <w:lang w:val="en-US"/>
        </w:rPr>
        <w:t xml:space="preserve">RAV </w:t>
      </w:r>
      <w:ins w:id="1107" w:author="Gravendeel Barbara" w:date="2013-03-18T23:04:00Z">
        <w:r w:rsidRPr="00EE2CF8">
          <w:rPr>
            <w:lang w:val="en-US"/>
          </w:rPr>
          <w:t xml:space="preserve">and BG </w:t>
        </w:r>
      </w:ins>
      <w:r w:rsidRPr="00EE2CF8">
        <w:rPr>
          <w:lang w:val="en-US"/>
        </w:rPr>
        <w:t xml:space="preserve">contributed equally to the drafting of this manuscript. RAV oversaw software engineering, </w:t>
      </w:r>
      <w:ins w:id="1108" w:author="Gravendeel Barbara" w:date="2013-03-15T16:17:00Z">
        <w:r w:rsidRPr="00EE2CF8">
          <w:rPr>
            <w:lang w:val="en-US"/>
          </w:rPr>
          <w:t>TP provided confiscated TCM samples for sequencing</w:t>
        </w:r>
      </w:ins>
      <w:del w:id="1109" w:author="Gravendeel Barbara" w:date="2013-03-18T23:04:00Z">
        <w:r w:rsidRPr="00EE2CF8" w:rsidDel="00FB55E6">
          <w:rPr>
            <w:lang w:val="en-US"/>
          </w:rPr>
          <w:delText xml:space="preserve">BG provided </w:delText>
        </w:r>
      </w:del>
      <w:del w:id="1110" w:author="Gravendeel Barbara" w:date="2013-03-15T16:17:00Z">
        <w:r w:rsidRPr="00EE2CF8" w:rsidDel="00B86ECF">
          <w:rPr>
            <w:lang w:val="en-US"/>
          </w:rPr>
          <w:delText>use cases</w:delText>
        </w:r>
      </w:del>
      <w:del w:id="1111" w:author="Gravendeel Barbara" w:date="2013-03-18T23:04:00Z">
        <w:r w:rsidRPr="00EE2CF8" w:rsidDel="00FB55E6">
          <w:rPr>
            <w:lang w:val="en-US"/>
          </w:rPr>
          <w:delText>, project management and additional writing</w:delText>
        </w:r>
      </w:del>
      <w:r w:rsidRPr="00EE2CF8">
        <w:rPr>
          <w:lang w:val="en-US"/>
        </w:rPr>
        <w:t>. All authors have reviewed and approved the final version of this manuscript.</w:t>
      </w:r>
    </w:p>
    <w:p w14:paraId="3823BD49" w14:textId="77777777" w:rsidR="00B477F6" w:rsidRPr="00EE2CF8" w:rsidRDefault="00B477F6">
      <w:pPr>
        <w:pStyle w:val="Kop2"/>
        <w:rPr>
          <w:lang w:val="en-US"/>
        </w:rPr>
      </w:pPr>
      <w:bookmarkStart w:id="1112" w:name="h.ll76462am2dm" w:colFirst="0" w:colLast="0"/>
      <w:bookmarkEnd w:id="1112"/>
      <w:r w:rsidRPr="00EE2CF8">
        <w:rPr>
          <w:lang w:val="en-US"/>
        </w:rPr>
        <w:t>Competing Interests</w:t>
      </w:r>
    </w:p>
    <w:p w14:paraId="4E217BFA" w14:textId="77777777" w:rsidR="00B477F6" w:rsidRPr="00EE2CF8" w:rsidRDefault="00B477F6" w:rsidP="00594B31">
      <w:pPr>
        <w:rPr>
          <w:lang w:val="en-US"/>
        </w:rPr>
        <w:pPrChange w:id="1113" w:author="Vos, R.A." w:date="2013-08-12T17:24:00Z">
          <w:pPr>
            <w:pStyle w:val="normal"/>
          </w:pPr>
        </w:pPrChange>
      </w:pPr>
      <w:r w:rsidRPr="00EE2CF8">
        <w:rPr>
          <w:lang w:val="en-US"/>
        </w:rPr>
        <w:t>The authors declare that they have no competing interests.</w:t>
      </w:r>
    </w:p>
    <w:p w14:paraId="759DF338" w14:textId="77777777" w:rsidR="00B477F6" w:rsidRPr="00EE2CF8" w:rsidRDefault="00B477F6">
      <w:pPr>
        <w:pStyle w:val="Kop2"/>
        <w:rPr>
          <w:lang w:val="en-US"/>
        </w:rPr>
      </w:pPr>
      <w:bookmarkStart w:id="1114" w:name="h.6l29jdr2vjnx" w:colFirst="0" w:colLast="0"/>
      <w:bookmarkEnd w:id="1114"/>
      <w:r w:rsidRPr="00EE2CF8">
        <w:rPr>
          <w:lang w:val="en-US"/>
        </w:rPr>
        <w:t>Figures</w:t>
      </w:r>
    </w:p>
    <w:p w14:paraId="47889D89" w14:textId="77777777" w:rsidR="00B477F6" w:rsidRPr="00EE2CF8" w:rsidRDefault="00B477F6">
      <w:pPr>
        <w:pStyle w:val="Kop3"/>
        <w:rPr>
          <w:lang w:val="en-US"/>
        </w:rPr>
      </w:pPr>
      <w:bookmarkStart w:id="1115" w:name="h.6cajv8bddzv8" w:colFirst="0" w:colLast="0"/>
      <w:bookmarkEnd w:id="1115"/>
      <w:r w:rsidRPr="00EE2CF8">
        <w:rPr>
          <w:lang w:val="en-US"/>
        </w:rPr>
        <w:t xml:space="preserve">Figure 1: Steps of the analysis pipeline </w:t>
      </w:r>
    </w:p>
    <w:p w14:paraId="5F1063B7" w14:textId="77777777" w:rsidR="00B477F6" w:rsidRPr="00EE2CF8" w:rsidRDefault="00B477F6" w:rsidP="00594B31">
      <w:pPr>
        <w:rPr>
          <w:lang w:val="en-US"/>
        </w:rPr>
        <w:pPrChange w:id="1116" w:author="Vos, R.A." w:date="2013-08-12T17:24:00Z">
          <w:pPr>
            <w:pStyle w:val="normal"/>
          </w:pPr>
        </w:pPrChange>
      </w:pPr>
      <w:commentRangeStart w:id="1117"/>
      <w:r w:rsidRPr="00EE2CF8">
        <w:rPr>
          <w:lang w:val="en-US"/>
        </w:rPr>
        <w:t xml:space="preserve">The panel on the left shows the offline process of updating and reconciling names of taxa listed </w:t>
      </w:r>
      <w:ins w:id="1118" w:author="Gravendeel Barbara" w:date="2013-03-19T12:19:00Z">
        <w:r w:rsidRPr="00EE2CF8">
          <w:rPr>
            <w:lang w:val="en-US"/>
          </w:rPr>
          <w:t>on the</w:t>
        </w:r>
      </w:ins>
      <w:del w:id="1119" w:author="Gravendeel Barbara" w:date="2013-03-19T12:19:00Z">
        <w:r w:rsidRPr="00EE2CF8" w:rsidDel="00FC7050">
          <w:rPr>
            <w:lang w:val="en-US"/>
          </w:rPr>
          <w:delText>in</w:delText>
        </w:r>
      </w:del>
      <w:r w:rsidRPr="00EE2CF8">
        <w:rPr>
          <w:lang w:val="en-US"/>
        </w:rPr>
        <w:t xml:space="preserve"> CITES appendices with the NCBI taxonomy, the panel on the right shows the process of species identification from sequence data by matching against the reconciled database of CITES names. See text for details.</w:t>
      </w:r>
      <w:commentRangeEnd w:id="1117"/>
      <w:r w:rsidR="00594B31">
        <w:rPr>
          <w:rStyle w:val="Verwijzingopmerking"/>
        </w:rPr>
        <w:commentReference w:id="1117"/>
      </w:r>
    </w:p>
    <w:p w14:paraId="12CE403F" w14:textId="4F5038FB" w:rsidR="00B477F6" w:rsidRPr="00EE2CF8" w:rsidRDefault="00B477F6">
      <w:pPr>
        <w:pStyle w:val="normal"/>
        <w:rPr>
          <w:lang w:val="en-US"/>
        </w:rPr>
      </w:pPr>
      <w:ins w:id="1120" w:author="Gravendeel Barbara" w:date="2013-03-19T14:57:00Z">
        <w:del w:id="1121" w:author="Vos, R.A." w:date="2013-08-12T17:24:00Z">
          <w:r w:rsidRPr="00FC7050" w:rsidDel="00594B31">
            <w:rPr>
              <w:noProof/>
              <w:sz w:val="24"/>
              <w:lang w:val="en-US" w:eastAsia="en-US"/>
            </w:rPr>
            <w:delText xml:space="preserve">Youri, in onderstaand lijstje staat de ‘reconciled names’ database nog niet apart genoemd als blokje; dat is slechts een subset van de TNRS, misschien als subblokje </w:delText>
          </w:r>
          <w:r w:rsidRPr="00FC7050" w:rsidDel="00594B31">
            <w:rPr>
              <w:noProof/>
              <w:sz w:val="24"/>
              <w:lang w:val="en-US" w:eastAsia="en-US"/>
            </w:rPr>
            <w:lastRenderedPageBreak/>
            <w:delText xml:space="preserve">weergeven? </w:delText>
          </w:r>
        </w:del>
      </w:ins>
      <w:r w:rsidR="00C71FAF">
        <w:rPr>
          <w:noProof/>
          <w:sz w:val="24"/>
          <w:lang w:val="en-US" w:eastAsia="en-US"/>
        </w:rPr>
        <w:pict w14:anchorId="6193A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jpg" o:spid="_x0000_i1025" type="#_x0000_t75" style="width:444.85pt;height:337.2pt;visibility:visible">
            <v:imagedata r:id="rId9" o:title=""/>
            <v:textbox style="mso-rotate-with-shape:t"/>
          </v:shape>
        </w:pict>
      </w:r>
    </w:p>
    <w:p w14:paraId="0D835F6C" w14:textId="77777777" w:rsidR="00B477F6" w:rsidRPr="00EE2CF8" w:rsidRDefault="00B477F6">
      <w:pPr>
        <w:pStyle w:val="Kop3"/>
        <w:numPr>
          <w:ins w:id="1122" w:author="Gravendeel Barbara" w:date="2013-03-15T17:58:00Z"/>
        </w:numPr>
        <w:rPr>
          <w:ins w:id="1123" w:author="Gravendeel Barbara" w:date="2013-03-15T17:58:00Z"/>
          <w:lang w:val="en-US"/>
        </w:rPr>
      </w:pPr>
      <w:bookmarkStart w:id="1124" w:name="h.jzsknteg5x8k" w:colFirst="0" w:colLast="0"/>
      <w:bookmarkEnd w:id="1124"/>
    </w:p>
    <w:p w14:paraId="03F05DFF" w14:textId="77777777" w:rsidR="00B477F6" w:rsidRPr="00EE2CF8" w:rsidRDefault="00B477F6">
      <w:pPr>
        <w:pStyle w:val="Kop3"/>
        <w:numPr>
          <w:ins w:id="1125" w:author="Gravendeel Barbara" w:date="2013-03-15T17:58:00Z"/>
        </w:numPr>
        <w:rPr>
          <w:ins w:id="1126" w:author="Gravendeel Barbara" w:date="2013-03-15T18:00:00Z"/>
          <w:lang w:val="en-US"/>
        </w:rPr>
      </w:pPr>
      <w:ins w:id="1127" w:author="Gravendeel Barbara" w:date="2013-03-15T17:58:00Z">
        <w:r w:rsidRPr="00EE2CF8">
          <w:rPr>
            <w:lang w:val="en-US"/>
          </w:rPr>
          <w:t>Figure 2: User-specified blacklist</w:t>
        </w:r>
      </w:ins>
    </w:p>
    <w:p w14:paraId="3752B61C" w14:textId="3CCA3485" w:rsidR="00B477F6" w:rsidRPr="00B86ECF" w:rsidRDefault="00B477F6" w:rsidP="00594B31">
      <w:pPr>
        <w:numPr>
          <w:ins w:id="1128" w:author="Gravendeel Barbara" w:date="2013-03-15T18:00:00Z"/>
        </w:numPr>
        <w:rPr>
          <w:ins w:id="1129" w:author="Gravendeel Barbara" w:date="2013-03-15T18:00:00Z"/>
        </w:rPr>
        <w:pPrChange w:id="1130" w:author="Vos, R.A." w:date="2013-08-12T17:24:00Z">
          <w:pPr>
            <w:pStyle w:val="normal"/>
          </w:pPr>
        </w:pPrChange>
      </w:pPr>
      <w:commentRangeStart w:id="1131"/>
      <w:ins w:id="1132" w:author="Gravendeel Barbara" w:date="2013-03-15T18:19:00Z">
        <w:r w:rsidRPr="00EE2CF8">
          <w:rPr>
            <w:lang w:val="en-US"/>
          </w:rPr>
          <w:t>Examples of</w:t>
        </w:r>
      </w:ins>
      <w:ins w:id="1133" w:author="Gravendeel Barbara" w:date="2013-03-15T18:16:00Z">
        <w:r w:rsidRPr="00EE2CF8">
          <w:rPr>
            <w:lang w:val="en-US"/>
          </w:rPr>
          <w:t xml:space="preserve"> NCBI </w:t>
        </w:r>
        <w:proofErr w:type="spellStart"/>
        <w:r w:rsidRPr="00EE2CF8">
          <w:rPr>
            <w:lang w:val="en-US"/>
          </w:rPr>
          <w:t>GenBank</w:t>
        </w:r>
        <w:proofErr w:type="spellEnd"/>
        <w:r w:rsidRPr="00EE2CF8">
          <w:rPr>
            <w:lang w:val="en-US"/>
          </w:rPr>
          <w:t xml:space="preserve"> accessions </w:t>
        </w:r>
      </w:ins>
      <w:ins w:id="1134" w:author="Gravendeel Barbara" w:date="2013-03-15T18:19:00Z">
        <w:r w:rsidRPr="00EE2CF8">
          <w:rPr>
            <w:lang w:val="en-US"/>
          </w:rPr>
          <w:t>p</w:t>
        </w:r>
      </w:ins>
      <w:ins w:id="1135" w:author="Gravendeel Barbara" w:date="2013-03-15T18:20:00Z">
        <w:r w:rsidRPr="00EE2CF8">
          <w:rPr>
            <w:lang w:val="en-US"/>
          </w:rPr>
          <w:t xml:space="preserve">laced in our user-specified blacklist, </w:t>
        </w:r>
      </w:ins>
      <w:ins w:id="1136" w:author="Gravendeel Barbara" w:date="2013-03-15T18:17:00Z">
        <w:r w:rsidRPr="00EE2CF8">
          <w:rPr>
            <w:lang w:val="en-US"/>
          </w:rPr>
          <w:t xml:space="preserve">erroneously </w:t>
        </w:r>
      </w:ins>
      <w:ins w:id="1137" w:author="Gravendeel Barbara" w:date="2013-03-15T18:24:00Z">
        <w:r w:rsidRPr="00EE2CF8">
          <w:rPr>
            <w:lang w:val="en-US"/>
          </w:rPr>
          <w:t xml:space="preserve">listed on </w:t>
        </w:r>
        <w:proofErr w:type="spellStart"/>
        <w:r w:rsidRPr="00EE2CF8">
          <w:rPr>
            <w:lang w:val="en-US"/>
          </w:rPr>
          <w:t>Genbank</w:t>
        </w:r>
        <w:proofErr w:type="spellEnd"/>
        <w:r w:rsidRPr="00EE2CF8">
          <w:rPr>
            <w:lang w:val="en-US"/>
          </w:rPr>
          <w:t xml:space="preserve"> </w:t>
        </w:r>
      </w:ins>
      <w:ins w:id="1138" w:author="Gravendeel Barbara" w:date="2013-03-15T18:20:00Z">
        <w:r w:rsidRPr="00EE2CF8">
          <w:rPr>
            <w:lang w:val="en-US"/>
          </w:rPr>
          <w:t>as belonging to</w:t>
        </w:r>
      </w:ins>
      <w:ins w:id="1139" w:author="Gravendeel Barbara" w:date="2013-03-15T18:17:00Z">
        <w:r w:rsidRPr="00EE2CF8">
          <w:rPr>
            <w:lang w:val="en-US"/>
          </w:rPr>
          <w:t xml:space="preserve"> </w:t>
        </w:r>
      </w:ins>
      <w:proofErr w:type="spellStart"/>
      <w:ins w:id="1140" w:author="Gravendeel Barbara" w:date="2013-03-15T18:16:00Z">
        <w:r w:rsidRPr="00B477F6">
          <w:rPr>
            <w:i/>
            <w:color w:val="000000"/>
            <w:sz w:val="22"/>
            <w:lang w:val="en-US"/>
            <w:rPrChange w:id="1141" w:author="Gravendeel Barbara" w:date="2013-03-15T18:17:00Z">
              <w:rPr>
                <w:rFonts w:ascii="Cambria" w:hAnsi="Cambria"/>
                <w:b/>
                <w:color w:val="auto"/>
                <w:sz w:val="24"/>
                <w:lang w:val="en-US"/>
              </w:rPr>
            </w:rPrChange>
          </w:rPr>
          <w:t>Gastrodia</w:t>
        </w:r>
        <w:proofErr w:type="spellEnd"/>
        <w:r w:rsidRPr="00B477F6">
          <w:rPr>
            <w:i/>
            <w:color w:val="000000"/>
            <w:sz w:val="22"/>
            <w:lang w:val="en-US"/>
            <w:rPrChange w:id="1142" w:author="Gravendeel Barbara" w:date="2013-03-15T18:17:00Z">
              <w:rPr>
                <w:rFonts w:ascii="Cambria" w:hAnsi="Cambria"/>
                <w:b/>
                <w:color w:val="auto"/>
                <w:sz w:val="24"/>
                <w:lang w:val="en-US"/>
              </w:rPr>
            </w:rPrChange>
          </w:rPr>
          <w:t xml:space="preserve"> </w:t>
        </w:r>
        <w:proofErr w:type="spellStart"/>
        <w:r w:rsidRPr="00B477F6">
          <w:rPr>
            <w:i/>
            <w:color w:val="000000"/>
            <w:sz w:val="22"/>
            <w:lang w:val="en-US"/>
            <w:rPrChange w:id="1143" w:author="Gravendeel Barbara" w:date="2013-03-15T18:17:00Z">
              <w:rPr>
                <w:rFonts w:ascii="Cambria" w:hAnsi="Cambria"/>
                <w:b/>
                <w:color w:val="auto"/>
                <w:sz w:val="24"/>
                <w:lang w:val="en-US"/>
              </w:rPr>
            </w:rPrChange>
          </w:rPr>
          <w:t>elata</w:t>
        </w:r>
        <w:proofErr w:type="spellEnd"/>
        <w:r w:rsidRPr="00EE2CF8">
          <w:rPr>
            <w:lang w:val="en-US"/>
          </w:rPr>
          <w:t xml:space="preserve">, a highly endangered </w:t>
        </w:r>
      </w:ins>
      <w:ins w:id="1144" w:author="Gravendeel Barbara" w:date="2013-03-17T16:08:00Z">
        <w:r w:rsidRPr="00EE2CF8">
          <w:rPr>
            <w:lang w:val="en-US"/>
          </w:rPr>
          <w:t xml:space="preserve">orchid (monocots) </w:t>
        </w:r>
      </w:ins>
      <w:ins w:id="1145" w:author="Gravendeel Barbara" w:date="2013-03-15T18:16:00Z">
        <w:r w:rsidRPr="00EE2CF8">
          <w:rPr>
            <w:lang w:val="en-US"/>
          </w:rPr>
          <w:t xml:space="preserve">species listed on CITES appendix I, </w:t>
        </w:r>
      </w:ins>
      <w:ins w:id="1146" w:author="Gravendeel Barbara" w:date="2013-03-15T18:20:00Z">
        <w:r w:rsidRPr="00EE2CF8">
          <w:rPr>
            <w:lang w:val="en-US"/>
          </w:rPr>
          <w:t xml:space="preserve">but </w:t>
        </w:r>
      </w:ins>
      <w:ins w:id="1147" w:author="Gravendeel Barbara" w:date="2013-03-15T18:16:00Z">
        <w:r w:rsidRPr="00EE2CF8">
          <w:rPr>
            <w:lang w:val="en-US"/>
          </w:rPr>
          <w:t>contain</w:t>
        </w:r>
      </w:ins>
      <w:ins w:id="1148" w:author="Gravendeel Barbara" w:date="2013-03-15T18:20:00Z">
        <w:r w:rsidRPr="00EE2CF8">
          <w:rPr>
            <w:lang w:val="en-US"/>
          </w:rPr>
          <w:t>ing</w:t>
        </w:r>
      </w:ins>
      <w:ins w:id="1149" w:author="Gravendeel Barbara" w:date="2013-03-15T18:16:00Z">
        <w:r w:rsidRPr="00EE2CF8">
          <w:rPr>
            <w:lang w:val="en-US"/>
          </w:rPr>
          <w:t xml:space="preserve"> </w:t>
        </w:r>
      </w:ins>
      <w:proofErr w:type="spellStart"/>
      <w:ins w:id="1150" w:author="Gravendeel Barbara" w:date="2013-03-15T18:17:00Z">
        <w:r w:rsidRPr="00EE2CF8">
          <w:rPr>
            <w:lang w:val="en-US"/>
          </w:rPr>
          <w:t>nrITS</w:t>
        </w:r>
        <w:proofErr w:type="spellEnd"/>
        <w:r w:rsidRPr="00EE2CF8">
          <w:rPr>
            <w:lang w:val="en-US"/>
          </w:rPr>
          <w:t xml:space="preserve"> sequences</w:t>
        </w:r>
      </w:ins>
      <w:ins w:id="1151" w:author="Gravendeel Barbara" w:date="2013-03-15T18:20:00Z">
        <w:r w:rsidRPr="00EE2CF8">
          <w:rPr>
            <w:lang w:val="en-US"/>
          </w:rPr>
          <w:t xml:space="preserve"> of the </w:t>
        </w:r>
      </w:ins>
      <w:ins w:id="1152" w:author="Gravendeel Barbara" w:date="2013-03-15T21:47:00Z">
        <w:r w:rsidRPr="00EE2CF8">
          <w:rPr>
            <w:lang w:val="en-US"/>
          </w:rPr>
          <w:t>non</w:t>
        </w:r>
        <w:del w:id="1153" w:author="Vos, R.A." w:date="2013-08-12T18:19:00Z">
          <w:r w:rsidRPr="00EE2CF8" w:rsidDel="006116D3">
            <w:rPr>
              <w:lang w:val="en-US"/>
            </w:rPr>
            <w:delText xml:space="preserve"> </w:delText>
          </w:r>
        </w:del>
      </w:ins>
      <w:ins w:id="1154" w:author="Vos, R.A." w:date="2013-08-12T18:19:00Z">
        <w:r w:rsidR="006116D3">
          <w:rPr>
            <w:lang w:val="en-US"/>
          </w:rPr>
          <w:t>-</w:t>
        </w:r>
      </w:ins>
      <w:ins w:id="1155" w:author="Gravendeel Barbara" w:date="2013-03-15T21:47:00Z">
        <w:r w:rsidRPr="00EE2CF8">
          <w:rPr>
            <w:lang w:val="en-US"/>
          </w:rPr>
          <w:t xml:space="preserve">endangered </w:t>
        </w:r>
      </w:ins>
      <w:proofErr w:type="spellStart"/>
      <w:ins w:id="1156" w:author="Gravendeel Barbara" w:date="2013-03-15T18:20:00Z">
        <w:r w:rsidRPr="00EE2CF8">
          <w:rPr>
            <w:lang w:val="en-US"/>
          </w:rPr>
          <w:t>eudicot</w:t>
        </w:r>
        <w:proofErr w:type="spellEnd"/>
        <w:r w:rsidRPr="00EE2CF8">
          <w:rPr>
            <w:lang w:val="en-US"/>
          </w:rPr>
          <w:t xml:space="preserve"> </w:t>
        </w:r>
        <w:proofErr w:type="spellStart"/>
        <w:r w:rsidRPr="00EE2CF8">
          <w:rPr>
            <w:lang w:val="en-US"/>
          </w:rPr>
          <w:t>Nyctaginaceae</w:t>
        </w:r>
        <w:proofErr w:type="spellEnd"/>
        <w:r w:rsidRPr="00EE2CF8">
          <w:rPr>
            <w:lang w:val="en-US"/>
          </w:rPr>
          <w:t xml:space="preserve"> </w:t>
        </w:r>
      </w:ins>
      <w:ins w:id="1157" w:author="Gravendeel Barbara" w:date="2013-03-15T21:18:00Z">
        <w:r w:rsidRPr="00EE2CF8">
          <w:rPr>
            <w:lang w:val="en-US"/>
          </w:rPr>
          <w:t>(first two) and</w:t>
        </w:r>
      </w:ins>
      <w:ins w:id="1158" w:author="Gravendeel Barbara" w:date="2013-03-15T21:19:00Z">
        <w:r w:rsidRPr="00EE2CF8">
          <w:rPr>
            <w:lang w:val="en-US"/>
          </w:rPr>
          <w:t xml:space="preserve"> fungal </w:t>
        </w:r>
      </w:ins>
      <w:proofErr w:type="spellStart"/>
      <w:ins w:id="1159" w:author="Gravendeel Barbara" w:date="2013-03-15T21:36:00Z">
        <w:r w:rsidRPr="00EE2CF8">
          <w:rPr>
            <w:lang w:val="en-US"/>
          </w:rPr>
          <w:t>Agaromycetes</w:t>
        </w:r>
        <w:proofErr w:type="spellEnd"/>
        <w:r w:rsidRPr="00EE2CF8">
          <w:rPr>
            <w:lang w:val="en-US"/>
          </w:rPr>
          <w:t xml:space="preserve"> (third) and </w:t>
        </w:r>
      </w:ins>
      <w:proofErr w:type="spellStart"/>
      <w:ins w:id="1160" w:author="Gravendeel Barbara" w:date="2013-03-15T21:19:00Z">
        <w:r w:rsidRPr="00EE2CF8">
          <w:rPr>
            <w:lang w:val="en-US"/>
          </w:rPr>
          <w:t>Saccharomycetales</w:t>
        </w:r>
        <w:proofErr w:type="spellEnd"/>
        <w:r w:rsidRPr="00EE2CF8">
          <w:rPr>
            <w:lang w:val="en-US"/>
          </w:rPr>
          <w:t xml:space="preserve"> (last three)</w:t>
        </w:r>
      </w:ins>
      <w:ins w:id="1161" w:author="Gravendeel Barbara" w:date="2013-03-15T18:20:00Z">
        <w:r w:rsidRPr="00EE2CF8">
          <w:rPr>
            <w:lang w:val="en-US"/>
          </w:rPr>
          <w:t>, instead</w:t>
        </w:r>
      </w:ins>
      <w:ins w:id="1162" w:author="Gravendeel Barbara" w:date="2013-03-15T18:17:00Z">
        <w:r w:rsidRPr="00EE2CF8">
          <w:rPr>
            <w:lang w:val="en-US"/>
          </w:rPr>
          <w:t>.</w:t>
        </w:r>
      </w:ins>
      <w:commentRangeEnd w:id="1131"/>
      <w:r w:rsidR="00594B31">
        <w:rPr>
          <w:rStyle w:val="Verwijzingopmerking"/>
        </w:rPr>
        <w:commentReference w:id="1131"/>
      </w:r>
    </w:p>
    <w:p w14:paraId="7B212C08" w14:textId="77777777" w:rsidR="00B477F6" w:rsidRPr="00B477F6" w:rsidRDefault="00B477F6">
      <w:pPr>
        <w:pStyle w:val="Kop3"/>
        <w:numPr>
          <w:ins w:id="1163" w:author="Gravendeel Barbara" w:date="2013-03-15T18:00:00Z"/>
        </w:numPr>
        <w:rPr>
          <w:ins w:id="1164" w:author="Gravendeel Barbara" w:date="2013-03-15T17:58:00Z"/>
          <w:b w:val="0"/>
          <w:color w:val="000000"/>
          <w:sz w:val="22"/>
          <w:rPrChange w:id="1165" w:author="Gravendeel Barbara" w:date="2013-03-15T18:00:00Z">
            <w:rPr>
              <w:ins w:id="1166" w:author="Gravendeel Barbara" w:date="2013-03-15T17:58:00Z"/>
              <w:lang w:val="en-US"/>
            </w:rPr>
          </w:rPrChange>
        </w:rPr>
        <w:pPrChange w:id="1167" w:author="Gravendeel Barbara" w:date="2013-03-15T18:00:00Z">
          <w:pPr>
            <w:pStyle w:val="Kop3"/>
          </w:pPr>
        </w:pPrChange>
      </w:pPr>
    </w:p>
    <w:p w14:paraId="42A32345" w14:textId="77777777" w:rsidR="00B477F6" w:rsidRPr="00EE2CF8" w:rsidRDefault="00B477F6">
      <w:pPr>
        <w:pStyle w:val="normal"/>
        <w:numPr>
          <w:ins w:id="1168" w:author="Gravendeel Barbara" w:date="2013-03-15T18:00:00Z"/>
        </w:numPr>
        <w:rPr>
          <w:ins w:id="1169" w:author="Gravendeel Barbara" w:date="2013-03-15T18:18:00Z"/>
          <w:rFonts w:ascii="Courier New" w:hAnsi="Courier New" w:cs="Courier New"/>
          <w:lang w:val="en-US"/>
        </w:rPr>
      </w:pPr>
      <w:ins w:id="1170" w:author="Gravendeel Barbara" w:date="2013-03-15T17:58:00Z">
        <w:r w:rsidRPr="00EE2CF8">
          <w:rPr>
            <w:lang w:val="en-US"/>
          </w:rPr>
          <w:t xml:space="preserve"> </w:t>
        </w:r>
      </w:ins>
      <w:ins w:id="1171" w:author="Gravendeel Barbara" w:date="2013-03-15T18:00:00Z">
        <w:r w:rsidRPr="00EE2CF8">
          <w:rPr>
            <w:rFonts w:ascii="Courier New" w:hAnsi="Courier New" w:cs="Courier New"/>
            <w:lang w:val="en-US"/>
          </w:rPr>
          <w:tab/>
        </w:r>
      </w:ins>
      <w:ins w:id="1172" w:author="Gravendeel Barbara" w:date="2013-03-15T18:17:00Z">
        <w:r w:rsidRPr="00EE2CF8">
          <w:rPr>
            <w:rFonts w:ascii="Courier New" w:hAnsi="Courier New" w:cs="Courier New"/>
            <w:lang w:val="en-US"/>
          </w:rPr>
          <w:t>EF090607</w:t>
        </w:r>
      </w:ins>
    </w:p>
    <w:p w14:paraId="078CEB5B" w14:textId="77777777" w:rsidR="00B477F6" w:rsidRPr="00EE2CF8" w:rsidRDefault="00B477F6" w:rsidP="00DD6C51">
      <w:pPr>
        <w:pStyle w:val="normal"/>
        <w:numPr>
          <w:ins w:id="1173" w:author="Gravendeel Barbara" w:date="2013-03-15T18:00:00Z"/>
        </w:numPr>
        <w:ind w:firstLine="720"/>
        <w:rPr>
          <w:ins w:id="1174" w:author="Gravendeel Barbara" w:date="2013-03-15T21:25:00Z"/>
          <w:rFonts w:ascii="Courier New" w:hAnsi="Courier New" w:cs="Courier New"/>
          <w:lang w:val="en-US"/>
        </w:rPr>
      </w:pPr>
      <w:ins w:id="1175" w:author="Gravendeel Barbara" w:date="2013-03-15T21:25:00Z">
        <w:r w:rsidRPr="00EE2CF8">
          <w:rPr>
            <w:rFonts w:ascii="Courier New" w:hAnsi="Courier New" w:cs="Courier New"/>
            <w:lang w:val="en-US"/>
          </w:rPr>
          <w:t>EU135607</w:t>
        </w:r>
      </w:ins>
    </w:p>
    <w:p w14:paraId="442DBB01" w14:textId="77777777" w:rsidR="00B477F6" w:rsidRPr="00EE2CF8" w:rsidRDefault="00B477F6" w:rsidP="00DD6C51">
      <w:pPr>
        <w:pStyle w:val="normal"/>
        <w:numPr>
          <w:ins w:id="1176" w:author="Gravendeel Barbara" w:date="2013-03-15T18:00:00Z"/>
        </w:numPr>
        <w:ind w:firstLine="720"/>
        <w:rPr>
          <w:ins w:id="1177" w:author="Gravendeel Barbara" w:date="2013-03-15T21:35:00Z"/>
          <w:rFonts w:ascii="Courier New" w:hAnsi="Courier New" w:cs="Courier New"/>
          <w:lang w:val="en-US"/>
        </w:rPr>
      </w:pPr>
      <w:ins w:id="1178" w:author="Gravendeel Barbara" w:date="2013-03-15T18:18:00Z">
        <w:r w:rsidRPr="00EE2CF8">
          <w:rPr>
            <w:rFonts w:ascii="Courier New" w:hAnsi="Courier New" w:cs="Courier New"/>
            <w:lang w:val="en-US"/>
          </w:rPr>
          <w:t>EF090905</w:t>
        </w:r>
      </w:ins>
    </w:p>
    <w:p w14:paraId="296BF101" w14:textId="77777777" w:rsidR="00B477F6" w:rsidRPr="00EE2CF8" w:rsidRDefault="00B477F6" w:rsidP="00DD6C51">
      <w:pPr>
        <w:pStyle w:val="normal"/>
        <w:numPr>
          <w:ins w:id="1179" w:author="Gravendeel Barbara" w:date="2013-03-15T18:00:00Z"/>
        </w:numPr>
        <w:ind w:firstLine="720"/>
        <w:rPr>
          <w:ins w:id="1180" w:author="Gravendeel Barbara" w:date="2013-03-15T21:29:00Z"/>
          <w:rFonts w:ascii="Courier New" w:hAnsi="Courier New" w:cs="Courier New"/>
          <w:lang w:val="en-US"/>
        </w:rPr>
      </w:pPr>
      <w:ins w:id="1181" w:author="Gravendeel Barbara" w:date="2013-03-15T21:35:00Z">
        <w:r w:rsidRPr="00EE2CF8">
          <w:rPr>
            <w:rFonts w:ascii="Courier New" w:hAnsi="Courier New" w:cs="Courier New"/>
            <w:lang w:val="en-US"/>
          </w:rPr>
          <w:t>EU135906</w:t>
        </w:r>
      </w:ins>
    </w:p>
    <w:p w14:paraId="2D096C76" w14:textId="77777777" w:rsidR="00B477F6" w:rsidRPr="00EE2CF8" w:rsidRDefault="00B477F6" w:rsidP="00DD6C51">
      <w:pPr>
        <w:pStyle w:val="normal"/>
        <w:numPr>
          <w:ins w:id="1182" w:author="Gravendeel Barbara" w:date="2013-03-15T18:00:00Z"/>
        </w:numPr>
        <w:ind w:firstLine="720"/>
        <w:rPr>
          <w:ins w:id="1183" w:author="Gravendeel Barbara" w:date="2013-03-15T21:19:00Z"/>
          <w:rFonts w:ascii="Courier New" w:hAnsi="Courier New" w:cs="Courier New"/>
          <w:lang w:val="en-US"/>
        </w:rPr>
      </w:pPr>
      <w:ins w:id="1184" w:author="Gravendeel Barbara" w:date="2013-03-15T21:29:00Z">
        <w:r w:rsidRPr="00EE2CF8">
          <w:rPr>
            <w:rFonts w:ascii="Courier New" w:hAnsi="Courier New" w:cs="Courier New"/>
            <w:lang w:val="en-US"/>
          </w:rPr>
          <w:t>EU135908</w:t>
        </w:r>
      </w:ins>
    </w:p>
    <w:p w14:paraId="5D92AE14" w14:textId="77777777" w:rsidR="00B477F6" w:rsidRPr="00EE2CF8" w:rsidRDefault="00B477F6" w:rsidP="00DD6C51">
      <w:pPr>
        <w:pStyle w:val="normal"/>
        <w:numPr>
          <w:ins w:id="1185" w:author="Gravendeel Barbara" w:date="2013-03-15T18:00:00Z"/>
        </w:numPr>
        <w:ind w:firstLine="720"/>
        <w:rPr>
          <w:ins w:id="1186" w:author="Gravendeel Barbara" w:date="2013-03-15T18:00:00Z"/>
          <w:lang w:val="en-US"/>
        </w:rPr>
      </w:pPr>
      <w:ins w:id="1187" w:author="Gravendeel Barbara" w:date="2013-03-15T21:19:00Z">
        <w:r w:rsidRPr="00EE2CF8">
          <w:rPr>
            <w:rFonts w:ascii="Courier New" w:hAnsi="Courier New" w:cs="Courier New"/>
            <w:lang w:val="en-US"/>
          </w:rPr>
          <w:t>EU135909</w:t>
        </w:r>
      </w:ins>
      <w:ins w:id="1188" w:author="Gravendeel Barbara" w:date="2013-03-15T18:00:00Z">
        <w:del w:id="1189" w:author="Vos, R.A." w:date="2013-08-12T18:19:00Z">
          <w:r w:rsidRPr="00EE2CF8" w:rsidDel="006116D3">
            <w:rPr>
              <w:rFonts w:ascii="Courier New" w:hAnsi="Courier New" w:cs="Courier New"/>
              <w:lang w:val="en-US"/>
            </w:rPr>
            <w:delText>_</w:delText>
          </w:r>
        </w:del>
      </w:ins>
    </w:p>
    <w:p w14:paraId="5F2D0C7B" w14:textId="77777777" w:rsidR="00B477F6" w:rsidRPr="00B86ECF" w:rsidRDefault="00B477F6" w:rsidP="00B86ECF">
      <w:pPr>
        <w:pStyle w:val="normal"/>
        <w:numPr>
          <w:ins w:id="1190" w:author="Gravendeel Barbara" w:date="2013-03-15T18:25:00Z"/>
        </w:numPr>
        <w:rPr>
          <w:ins w:id="1191" w:author="Gravendeel Barbara" w:date="2013-03-15T18:25:00Z"/>
        </w:rPr>
      </w:pPr>
    </w:p>
    <w:p w14:paraId="5E44B501" w14:textId="1CF3649F" w:rsidR="00B477F6" w:rsidDel="00594B31" w:rsidRDefault="00B477F6">
      <w:pPr>
        <w:pStyle w:val="Kop3"/>
        <w:numPr>
          <w:ins w:id="1192" w:author="Gravendeel Barbara" w:date="2013-03-15T17:58:00Z"/>
        </w:numPr>
        <w:rPr>
          <w:ins w:id="1193" w:author="Gravendeel Barbara" w:date="2013-03-15T17:58:00Z"/>
          <w:del w:id="1194" w:author="Vos, R.A." w:date="2013-08-12T17:24:00Z"/>
          <w:b w:val="0"/>
          <w:color w:val="000000"/>
          <w:sz w:val="22"/>
          <w:lang w:val="en-US"/>
        </w:rPr>
        <w:pPrChange w:id="1195" w:author="Gravendeel Barbara" w:date="2013-03-15T21:47:00Z">
          <w:pPr>
            <w:pStyle w:val="Kop3"/>
          </w:pPr>
        </w:pPrChange>
      </w:pPr>
      <w:ins w:id="1196" w:author="Gravendeel Barbara" w:date="2013-03-15T18:25:00Z">
        <w:del w:id="1197" w:author="Vos, R.A." w:date="2013-08-12T17:24:00Z">
          <w:r w:rsidRPr="00B477F6" w:rsidDel="00594B31">
            <w:rPr>
              <w:b w:val="0"/>
              <w:sz w:val="22"/>
              <w:rPrChange w:id="1198" w:author="Gravendeel Barbara" w:date="2013-03-17T16:14:00Z">
                <w:rPr/>
              </w:rPrChange>
            </w:rPr>
            <w:delText>Youri, kun jij dit alsjeblieft nog in het juiste format zetten zoals daadwerkelijk gebruikt in deze blacklist als het niet klopt?</w:delText>
          </w:r>
        </w:del>
      </w:ins>
    </w:p>
    <w:p w14:paraId="0CE0DDE7" w14:textId="77777777" w:rsidR="00B477F6" w:rsidRPr="00EE2CF8" w:rsidRDefault="00B477F6">
      <w:pPr>
        <w:pStyle w:val="Kop3"/>
        <w:numPr>
          <w:ins w:id="1199" w:author="Gravendeel Barbara" w:date="2013-03-15T17:58:00Z"/>
        </w:numPr>
        <w:rPr>
          <w:ins w:id="1200" w:author="Gravendeel Barbara" w:date="2013-03-15T18:22:00Z"/>
          <w:lang w:val="en-US"/>
        </w:rPr>
      </w:pPr>
      <w:ins w:id="1201" w:author="Gravendeel Barbara" w:date="2013-03-15T17:58:00Z">
        <w:r w:rsidRPr="00EE2CF8">
          <w:rPr>
            <w:lang w:val="en-US"/>
          </w:rPr>
          <w:lastRenderedPageBreak/>
          <w:t xml:space="preserve">Figure 3: </w:t>
        </w:r>
      </w:ins>
      <w:ins w:id="1202" w:author="Gravendeel Barbara" w:date="2013-03-15T17:59:00Z">
        <w:r w:rsidRPr="00EE2CF8">
          <w:rPr>
            <w:lang w:val="en-US"/>
          </w:rPr>
          <w:t>Reconciled names</w:t>
        </w:r>
      </w:ins>
      <w:ins w:id="1203" w:author="Gravendeel Barbara" w:date="2013-03-18T17:12:00Z">
        <w:r w:rsidRPr="00EE2CF8">
          <w:rPr>
            <w:lang w:val="en-US"/>
          </w:rPr>
          <w:t xml:space="preserve"> database</w:t>
        </w:r>
      </w:ins>
    </w:p>
    <w:p w14:paraId="29ADA808" w14:textId="77777777" w:rsidR="00B477F6" w:rsidRPr="00B477F6" w:rsidRDefault="00B477F6" w:rsidP="00594B31">
      <w:pPr>
        <w:numPr>
          <w:ins w:id="1204" w:author="Gravendeel Barbara" w:date="2013-03-15T18:22:00Z"/>
        </w:numPr>
        <w:rPr>
          <w:ins w:id="1205" w:author="Gravendeel Barbara" w:date="2013-03-15T18:06:00Z"/>
          <w:color w:val="000000"/>
          <w:rPrChange w:id="1206" w:author="Gravendeel Barbara" w:date="2013-03-15T18:22:00Z">
            <w:rPr>
              <w:ins w:id="1207" w:author="Gravendeel Barbara" w:date="2013-03-15T18:06:00Z"/>
              <w:lang w:val="en-US"/>
            </w:rPr>
          </w:rPrChange>
        </w:rPr>
        <w:pPrChange w:id="1208" w:author="Vos, R.A." w:date="2013-08-12T17:24:00Z">
          <w:pPr>
            <w:pStyle w:val="Kop3"/>
          </w:pPr>
        </w:pPrChange>
      </w:pPr>
      <w:commentRangeStart w:id="1209"/>
      <w:ins w:id="1210" w:author="Gravendeel Barbara" w:date="2013-03-15T18:22:00Z">
        <w:r w:rsidRPr="00B477F6">
          <w:rPr>
            <w:lang w:val="en-US"/>
            <w:rPrChange w:id="1211" w:author="Gravendeel Barbara" w:date="2013-03-17T16:15:00Z">
              <w:rPr>
                <w:lang w:val="en-US"/>
              </w:rPr>
            </w:rPrChange>
          </w:rPr>
          <w:t xml:space="preserve">Examples of names in our </w:t>
        </w:r>
      </w:ins>
      <w:ins w:id="1212" w:author="Gravendeel Barbara" w:date="2013-03-15T18:23:00Z">
        <w:r w:rsidRPr="00B477F6">
          <w:rPr>
            <w:lang w:val="en-US"/>
            <w:rPrChange w:id="1213" w:author="Gravendeel Barbara" w:date="2013-03-17T16:15:00Z">
              <w:rPr>
                <w:lang w:val="en-US"/>
              </w:rPr>
            </w:rPrChange>
          </w:rPr>
          <w:t>re</w:t>
        </w:r>
      </w:ins>
      <w:ins w:id="1214" w:author="Gravendeel Barbara" w:date="2013-03-15T18:22:00Z">
        <w:r w:rsidRPr="009A2933">
          <w:rPr>
            <w:b/>
            <w:lang w:val="en-US"/>
          </w:rPr>
          <w:t>conciliation database</w:t>
        </w:r>
        <w:r w:rsidRPr="00B477F6">
          <w:rPr>
            <w:lang w:val="en-US"/>
            <w:rPrChange w:id="1215" w:author="Gravendeel Barbara" w:date="2013-03-17T16:15:00Z">
              <w:rPr>
                <w:lang w:val="en-US"/>
              </w:rPr>
            </w:rPrChange>
          </w:rPr>
          <w:t xml:space="preserve"> </w:t>
        </w:r>
      </w:ins>
      <w:ins w:id="1216" w:author="Gravendeel Barbara" w:date="2013-03-17T15:42:00Z">
        <w:r w:rsidRPr="009A2933">
          <w:rPr>
            <w:b/>
            <w:lang w:val="en-US"/>
          </w:rPr>
          <w:t xml:space="preserve">listed as distinct </w:t>
        </w:r>
        <w:r w:rsidRPr="00B477F6">
          <w:rPr>
            <w:lang w:val="en-US"/>
            <w:rPrChange w:id="1217" w:author="Gravendeel Barbara" w:date="2013-03-17T16:15:00Z">
              <w:rPr>
                <w:sz w:val="22"/>
                <w:lang w:val="en-US"/>
              </w:rPr>
            </w:rPrChange>
          </w:rPr>
          <w:t>species</w:t>
        </w:r>
      </w:ins>
      <w:ins w:id="1218" w:author="Gravendeel Barbara" w:date="2013-03-15T18:22:00Z">
        <w:r w:rsidRPr="00B477F6">
          <w:rPr>
            <w:lang w:val="en-US"/>
            <w:rPrChange w:id="1219" w:author="Gravendeel Barbara" w:date="2013-03-17T16:15:00Z">
              <w:rPr>
                <w:lang w:val="en-US"/>
              </w:rPr>
            </w:rPrChange>
          </w:rPr>
          <w:t xml:space="preserve"> in NCBI </w:t>
        </w:r>
        <w:proofErr w:type="spellStart"/>
        <w:r w:rsidRPr="00B477F6">
          <w:rPr>
            <w:lang w:val="en-US"/>
            <w:rPrChange w:id="1220" w:author="Gravendeel Barbara" w:date="2013-03-17T16:15:00Z">
              <w:rPr>
                <w:lang w:val="en-US"/>
              </w:rPr>
            </w:rPrChange>
          </w:rPr>
          <w:t>GenBank</w:t>
        </w:r>
        <w:proofErr w:type="spellEnd"/>
        <w:r w:rsidRPr="00B477F6">
          <w:rPr>
            <w:lang w:val="en-US"/>
            <w:rPrChange w:id="1221" w:author="Gravendeel Barbara" w:date="2013-03-17T16:15:00Z">
              <w:rPr>
                <w:lang w:val="en-US"/>
              </w:rPr>
            </w:rPrChange>
          </w:rPr>
          <w:t xml:space="preserve"> </w:t>
        </w:r>
      </w:ins>
      <w:ins w:id="1222" w:author="Gravendeel Barbara" w:date="2013-03-17T16:01:00Z">
        <w:r w:rsidRPr="00B477F6">
          <w:rPr>
            <w:lang w:val="en-US"/>
            <w:rPrChange w:id="1223" w:author="Gravendeel Barbara" w:date="2013-03-17T16:15:00Z">
              <w:rPr>
                <w:sz w:val="22"/>
                <w:lang w:val="en-US"/>
              </w:rPr>
            </w:rPrChange>
          </w:rPr>
          <w:t>but considered as synonyms</w:t>
        </w:r>
        <w:r w:rsidRPr="00203569">
          <w:rPr>
            <w:b/>
            <w:lang w:val="en-US"/>
          </w:rPr>
          <w:t xml:space="preserve"> on </w:t>
        </w:r>
      </w:ins>
      <w:ins w:id="1224" w:author="Gravendeel Barbara" w:date="2013-03-19T12:20:00Z">
        <w:r w:rsidRPr="00203569">
          <w:rPr>
            <w:b/>
            <w:lang w:val="en-US"/>
          </w:rPr>
          <w:t xml:space="preserve">the </w:t>
        </w:r>
      </w:ins>
      <w:ins w:id="1225" w:author="Gravendeel Barbara" w:date="2013-03-15T18:22:00Z">
        <w:r w:rsidRPr="00B477F6">
          <w:rPr>
            <w:lang w:val="en-US"/>
            <w:rPrChange w:id="1226" w:author="Gravendeel Barbara" w:date="2013-03-17T16:15:00Z">
              <w:rPr>
                <w:lang w:val="en-US"/>
              </w:rPr>
            </w:rPrChange>
          </w:rPr>
          <w:t>CITES</w:t>
        </w:r>
      </w:ins>
      <w:ins w:id="1227" w:author="Gravendeel Barbara" w:date="2013-03-15T18:23:00Z">
        <w:r w:rsidRPr="00203569">
          <w:rPr>
            <w:b/>
            <w:lang w:val="en-US"/>
          </w:rPr>
          <w:t xml:space="preserve"> Appendices</w:t>
        </w:r>
      </w:ins>
      <w:ins w:id="1228" w:author="Gravendeel Barbara" w:date="2013-03-17T15:42:00Z">
        <w:r w:rsidRPr="00B477F6">
          <w:rPr>
            <w:lang w:val="en-US"/>
            <w:rPrChange w:id="1229" w:author="Gravendeel Barbara" w:date="2013-03-17T16:15:00Z">
              <w:rPr>
                <w:sz w:val="22"/>
                <w:lang w:val="en-US"/>
              </w:rPr>
            </w:rPrChange>
          </w:rPr>
          <w:t>.</w:t>
        </w:r>
      </w:ins>
      <w:commentRangeEnd w:id="1209"/>
      <w:r w:rsidR="00594B31">
        <w:rPr>
          <w:rStyle w:val="Verwijzingopmerking"/>
        </w:rPr>
        <w:commentReference w:id="1209"/>
      </w:r>
    </w:p>
    <w:p w14:paraId="06140ED4" w14:textId="77777777" w:rsidR="00B477F6" w:rsidRPr="00B86ECF" w:rsidRDefault="00B477F6" w:rsidP="00B86ECF">
      <w:pPr>
        <w:pStyle w:val="normal"/>
        <w:numPr>
          <w:ins w:id="1230" w:author="Gravendeel Barbara" w:date="2013-03-15T18:06:00Z"/>
        </w:numPr>
        <w:rPr>
          <w:ins w:id="1231" w:author="Gravendeel Barbara" w:date="2013-03-15T18:06:00Z"/>
        </w:rPr>
      </w:pPr>
    </w:p>
    <w:p w14:paraId="4A899F46" w14:textId="77777777" w:rsidR="00B477F6" w:rsidRDefault="00B477F6">
      <w:pPr>
        <w:pStyle w:val="normal"/>
        <w:numPr>
          <w:ins w:id="1232" w:author="Gravendeel Barbara" w:date="2013-03-17T15:48:00Z"/>
        </w:numPr>
        <w:rPr>
          <w:ins w:id="1233" w:author="Gravendeel Barbara" w:date="2013-03-15T18:06:00Z"/>
          <w:lang w:val="en-US"/>
        </w:rPr>
        <w:pPrChange w:id="1234" w:author="Gravendeel Barbara" w:date="2013-03-18T23:07:00Z">
          <w:pPr>
            <w:pStyle w:val="normal"/>
            <w:ind w:firstLine="720"/>
          </w:pPr>
        </w:pPrChange>
      </w:pPr>
      <w:ins w:id="1235" w:author="Gravendeel Barbara" w:date="2013-03-15T18:06:00Z">
        <w:r w:rsidRPr="00EE2CF8">
          <w:rPr>
            <w:rFonts w:ascii="Courier New" w:hAnsi="Courier New" w:cs="Courier New"/>
            <w:lang w:val="en-US"/>
          </w:rPr>
          <w:tab/>
        </w:r>
      </w:ins>
      <w:proofErr w:type="spellStart"/>
      <w:ins w:id="1236" w:author="Gravendeel Barbara" w:date="2013-03-17T16:01:00Z">
        <w:r w:rsidRPr="00EE2CF8">
          <w:rPr>
            <w:rFonts w:ascii="Courier New" w:hAnsi="Courier New" w:cs="Courier New"/>
            <w:lang w:val="en-US"/>
          </w:rPr>
          <w:t>Panax</w:t>
        </w:r>
        <w:proofErr w:type="spellEnd"/>
        <w:r w:rsidRPr="00EE2CF8">
          <w:rPr>
            <w:rFonts w:ascii="Courier New" w:hAnsi="Courier New" w:cs="Courier New"/>
            <w:lang w:val="en-US"/>
          </w:rPr>
          <w:t xml:space="preserve"> ginseng</w:t>
        </w:r>
      </w:ins>
      <w:ins w:id="1237" w:author="Gravendeel Barbara" w:date="2013-03-17T15:42:00Z">
        <w:r w:rsidRPr="00EE2CF8">
          <w:rPr>
            <w:rFonts w:ascii="Courier New" w:hAnsi="Courier New" w:cs="Courier New"/>
            <w:lang w:val="en-US"/>
          </w:rPr>
          <w:t xml:space="preserve"> C.A. </w:t>
        </w:r>
        <w:proofErr w:type="spellStart"/>
        <w:r w:rsidRPr="00EE2CF8">
          <w:rPr>
            <w:rFonts w:ascii="Courier New" w:hAnsi="Courier New" w:cs="Courier New"/>
            <w:lang w:val="en-US"/>
          </w:rPr>
          <w:t>Mey</w:t>
        </w:r>
      </w:ins>
      <w:proofErr w:type="spellEnd"/>
      <w:proofErr w:type="gramStart"/>
      <w:ins w:id="1238" w:author="Gravendeel Barbara" w:date="2013-03-17T16:13:00Z">
        <w:r w:rsidRPr="00EE2CF8">
          <w:rPr>
            <w:rFonts w:ascii="Courier New" w:hAnsi="Courier New" w:cs="Courier New"/>
            <w:lang w:val="en-US"/>
          </w:rPr>
          <w:t>.</w:t>
        </w:r>
      </w:ins>
      <w:ins w:id="1239" w:author="Gravendeel Barbara" w:date="2013-03-18T23:07:00Z">
        <w:r w:rsidRPr="00EE2CF8">
          <w:rPr>
            <w:rFonts w:ascii="Courier New" w:hAnsi="Courier New" w:cs="Courier New"/>
            <w:lang w:val="en-US"/>
          </w:rPr>
          <w:t>;</w:t>
        </w:r>
        <w:proofErr w:type="gramEnd"/>
        <w:r w:rsidRPr="00EE2CF8">
          <w:rPr>
            <w:rFonts w:ascii="Courier New" w:hAnsi="Courier New" w:cs="Courier New"/>
            <w:lang w:val="en-US"/>
          </w:rPr>
          <w:t xml:space="preserve"> </w:t>
        </w:r>
      </w:ins>
      <w:proofErr w:type="spellStart"/>
      <w:ins w:id="1240" w:author="Gravendeel Barbara" w:date="2013-03-17T16:01:00Z">
        <w:r w:rsidRPr="00EE2CF8">
          <w:rPr>
            <w:rFonts w:ascii="Courier New" w:hAnsi="Courier New" w:cs="Courier New"/>
            <w:lang w:val="en-US"/>
          </w:rPr>
          <w:t>Panax</w:t>
        </w:r>
        <w:proofErr w:type="spellEnd"/>
        <w:r w:rsidRPr="00EE2CF8">
          <w:rPr>
            <w:rFonts w:ascii="Courier New" w:hAnsi="Courier New" w:cs="Courier New"/>
            <w:lang w:val="en-US"/>
          </w:rPr>
          <w:t xml:space="preserve"> </w:t>
        </w:r>
        <w:proofErr w:type="spellStart"/>
        <w:r w:rsidRPr="00EE2CF8">
          <w:rPr>
            <w:rFonts w:ascii="Courier New" w:hAnsi="Courier New" w:cs="Courier New"/>
            <w:lang w:val="en-US"/>
          </w:rPr>
          <w:t>sinensis</w:t>
        </w:r>
      </w:ins>
      <w:proofErr w:type="spellEnd"/>
      <w:ins w:id="1241" w:author="Gravendeel Barbara" w:date="2013-03-17T15:43:00Z">
        <w:r w:rsidRPr="00EE2CF8">
          <w:rPr>
            <w:rFonts w:ascii="Courier New" w:hAnsi="Courier New" w:cs="Courier New"/>
            <w:lang w:val="en-US"/>
          </w:rPr>
          <w:t xml:space="preserve"> </w:t>
        </w:r>
      </w:ins>
      <w:ins w:id="1242" w:author="Gravendeel Barbara" w:date="2013-03-17T16:02:00Z">
        <w:r w:rsidRPr="00EE2CF8">
          <w:rPr>
            <w:rFonts w:ascii="Courier New" w:hAnsi="Courier New" w:cs="Courier New"/>
            <w:lang w:val="en-US"/>
          </w:rPr>
          <w:t xml:space="preserve">J. Wen </w:t>
        </w:r>
        <w:proofErr w:type="spellStart"/>
        <w:r w:rsidRPr="00EE2CF8">
          <w:rPr>
            <w:rFonts w:ascii="Courier New" w:hAnsi="Courier New" w:cs="Courier New"/>
            <w:lang w:val="en-US"/>
          </w:rPr>
          <w:t>ined</w:t>
        </w:r>
        <w:proofErr w:type="spellEnd"/>
        <w:r w:rsidRPr="00EE2CF8">
          <w:rPr>
            <w:rFonts w:ascii="Courier New" w:hAnsi="Courier New" w:cs="Courier New"/>
            <w:lang w:val="en-US"/>
          </w:rPr>
          <w:t>.</w:t>
        </w:r>
      </w:ins>
    </w:p>
    <w:p w14:paraId="1CB02C7B" w14:textId="77777777" w:rsidR="00B477F6" w:rsidRPr="00B86ECF" w:rsidRDefault="00B477F6" w:rsidP="00B86ECF">
      <w:pPr>
        <w:pStyle w:val="normal"/>
        <w:numPr>
          <w:ins w:id="1243" w:author="Gravendeel Barbara" w:date="2013-03-17T15:48:00Z"/>
        </w:numPr>
        <w:rPr>
          <w:ins w:id="1244" w:author="Gravendeel Barbara" w:date="2013-03-17T15:48:00Z"/>
        </w:rPr>
      </w:pPr>
    </w:p>
    <w:p w14:paraId="2DA71B50" w14:textId="0B9B70C6" w:rsidR="00B477F6" w:rsidRPr="00B86ECF" w:rsidDel="00594B31" w:rsidRDefault="00B477F6" w:rsidP="00B86ECF">
      <w:pPr>
        <w:pStyle w:val="normal"/>
        <w:numPr>
          <w:ins w:id="1245" w:author="Gravendeel Barbara" w:date="2013-03-17T15:48:00Z"/>
        </w:numPr>
        <w:rPr>
          <w:ins w:id="1246" w:author="Gravendeel Barbara" w:date="2013-03-15T18:06:00Z"/>
          <w:del w:id="1247" w:author="Vos, R.A." w:date="2013-08-12T17:24:00Z"/>
        </w:rPr>
      </w:pPr>
      <w:ins w:id="1248" w:author="Gravendeel Barbara" w:date="2013-03-15T18:23:00Z">
        <w:del w:id="1249" w:author="Vos, R.A." w:date="2013-08-12T17:24:00Z">
          <w:r w:rsidRPr="00B477F6" w:rsidDel="00594B31">
            <w:rPr>
              <w:rPrChange w:id="1250" w:author="Gravendeel Barbara" w:date="2013-03-17T16:14:00Z">
                <w:rPr>
                  <w:b/>
                  <w:color w:val="666666"/>
                  <w:sz w:val="24"/>
                </w:rPr>
              </w:rPrChange>
            </w:rPr>
            <w:delText>Your, kun jij dit alsjeblieft nog in het juiste format zetten</w:delText>
          </w:r>
        </w:del>
      </w:ins>
      <w:ins w:id="1251" w:author="Gravendeel Barbara" w:date="2013-03-15T18:24:00Z">
        <w:del w:id="1252" w:author="Vos, R.A." w:date="2013-08-12T17:24:00Z">
          <w:r w:rsidRPr="00B477F6" w:rsidDel="00594B31">
            <w:rPr>
              <w:rPrChange w:id="1253" w:author="Gravendeel Barbara" w:date="2013-03-17T16:14:00Z">
                <w:rPr>
                  <w:b/>
                  <w:color w:val="666666"/>
                  <w:sz w:val="24"/>
                </w:rPr>
              </w:rPrChange>
            </w:rPr>
            <w:delText xml:space="preserve"> zoals daadwerkelijk gebruikt in de</w:delText>
          </w:r>
        </w:del>
      </w:ins>
      <w:ins w:id="1254" w:author="Gravendeel Barbara" w:date="2013-03-15T18:25:00Z">
        <w:del w:id="1255" w:author="Vos, R.A." w:date="2013-08-12T17:24:00Z">
          <w:r w:rsidRPr="00B477F6" w:rsidDel="00594B31">
            <w:rPr>
              <w:rPrChange w:id="1256" w:author="Gravendeel Barbara" w:date="2013-03-17T16:14:00Z">
                <w:rPr>
                  <w:b/>
                  <w:color w:val="666666"/>
                  <w:sz w:val="24"/>
                </w:rPr>
              </w:rPrChange>
            </w:rPr>
            <w:delText>ze</w:delText>
          </w:r>
        </w:del>
      </w:ins>
      <w:ins w:id="1257" w:author="Gravendeel Barbara" w:date="2013-03-19T15:14:00Z">
        <w:del w:id="1258" w:author="Vos, R.A." w:date="2013-08-12T17:24:00Z">
          <w:r w:rsidRPr="00FC7050" w:rsidDel="00594B31">
            <w:delText xml:space="preserve"> of de TNRS</w:delText>
          </w:r>
        </w:del>
      </w:ins>
      <w:ins w:id="1259" w:author="Gravendeel Barbara" w:date="2013-03-15T18:24:00Z">
        <w:del w:id="1260" w:author="Vos, R.A." w:date="2013-08-12T17:24:00Z">
          <w:r w:rsidRPr="00B477F6" w:rsidDel="00594B31">
            <w:rPr>
              <w:rPrChange w:id="1261" w:author="Gravendeel Barbara" w:date="2013-03-17T16:14:00Z">
                <w:rPr>
                  <w:b/>
                  <w:color w:val="666666"/>
                  <w:sz w:val="24"/>
                </w:rPr>
              </w:rPrChange>
            </w:rPr>
            <w:delText xml:space="preserve"> database</w:delText>
          </w:r>
        </w:del>
      </w:ins>
      <w:ins w:id="1262" w:author="Gravendeel Barbara" w:date="2013-03-15T18:23:00Z">
        <w:del w:id="1263" w:author="Vos, R.A." w:date="2013-08-12T17:24:00Z">
          <w:r w:rsidRPr="00B477F6" w:rsidDel="00594B31">
            <w:rPr>
              <w:rPrChange w:id="1264" w:author="Gravendeel Barbara" w:date="2013-03-17T16:14:00Z">
                <w:rPr>
                  <w:b/>
                  <w:color w:val="666666"/>
                  <w:sz w:val="24"/>
                </w:rPr>
              </w:rPrChange>
            </w:rPr>
            <w:delText>?</w:delText>
          </w:r>
        </w:del>
      </w:ins>
    </w:p>
    <w:p w14:paraId="7ECFA17A" w14:textId="77777777" w:rsidR="00B477F6" w:rsidRPr="00B477F6" w:rsidDel="00594B31" w:rsidRDefault="00B477F6">
      <w:pPr>
        <w:pStyle w:val="Kop3"/>
        <w:numPr>
          <w:ins w:id="1265" w:author="Gravendeel Barbara" w:date="2013-03-15T18:06:00Z"/>
        </w:numPr>
        <w:rPr>
          <w:ins w:id="1266" w:author="Gravendeel Barbara" w:date="2013-03-15T17:59:00Z"/>
          <w:del w:id="1267" w:author="Vos, R.A." w:date="2013-08-12T17:25:00Z"/>
          <w:b w:val="0"/>
          <w:color w:val="000000"/>
          <w:sz w:val="22"/>
          <w:rPrChange w:id="1268" w:author="Gravendeel Barbara" w:date="2013-03-15T18:06:00Z">
            <w:rPr>
              <w:ins w:id="1269" w:author="Gravendeel Barbara" w:date="2013-03-15T17:59:00Z"/>
              <w:del w:id="1270" w:author="Vos, R.A." w:date="2013-08-12T17:25:00Z"/>
              <w:lang w:val="en-US"/>
            </w:rPr>
          </w:rPrChange>
        </w:rPr>
        <w:pPrChange w:id="1271" w:author="Gravendeel Barbara" w:date="2013-03-15T18:06:00Z">
          <w:pPr>
            <w:pStyle w:val="Kop3"/>
          </w:pPr>
        </w:pPrChange>
      </w:pPr>
    </w:p>
    <w:p w14:paraId="7E72C837" w14:textId="77777777" w:rsidR="00B477F6" w:rsidRPr="00EE2CF8" w:rsidRDefault="00B477F6" w:rsidP="00594B31">
      <w:pPr>
        <w:pStyle w:val="Kop2"/>
        <w:numPr>
          <w:ins w:id="1272" w:author="Gravendeel Barbara" w:date="2013-03-15T17:58:00Z"/>
        </w:numPr>
        <w:ind w:firstLine="0"/>
        <w:rPr>
          <w:ins w:id="1273" w:author="Gravendeel Barbara" w:date="2013-03-15T17:58:00Z"/>
          <w:lang w:val="en-US"/>
        </w:rPr>
        <w:pPrChange w:id="1274" w:author="Vos, R.A." w:date="2013-08-12T17:25:00Z">
          <w:pPr>
            <w:pStyle w:val="Kop2"/>
          </w:pPr>
        </w:pPrChange>
      </w:pPr>
    </w:p>
    <w:p w14:paraId="1477F2C6" w14:textId="77777777" w:rsidR="00B477F6" w:rsidRPr="00EE2CF8" w:rsidRDefault="00B477F6">
      <w:pPr>
        <w:pStyle w:val="Kop2"/>
        <w:rPr>
          <w:lang w:val="en-US"/>
        </w:rPr>
      </w:pPr>
      <w:r w:rsidRPr="00EE2CF8">
        <w:rPr>
          <w:lang w:val="en-US"/>
        </w:rPr>
        <w:t>Tables</w:t>
      </w:r>
    </w:p>
    <w:p w14:paraId="58A95518" w14:textId="77777777" w:rsidR="00B477F6" w:rsidRPr="00EE2CF8" w:rsidRDefault="00B477F6">
      <w:pPr>
        <w:pStyle w:val="Kop3"/>
        <w:rPr>
          <w:lang w:val="en-US"/>
        </w:rPr>
      </w:pPr>
      <w:bookmarkStart w:id="1275" w:name="h.njdyig2oxytb" w:colFirst="0" w:colLast="0"/>
      <w:bookmarkEnd w:id="1275"/>
      <w:r w:rsidRPr="00EE2CF8">
        <w:rPr>
          <w:lang w:val="en-US"/>
        </w:rPr>
        <w:t>Table 1: Example output</w:t>
      </w:r>
    </w:p>
    <w:p w14:paraId="73325847" w14:textId="7EC9FC0A" w:rsidR="00B477F6" w:rsidRPr="00EE2CF8" w:rsidRDefault="00B477F6" w:rsidP="00BC2581">
      <w:pPr>
        <w:rPr>
          <w:lang w:val="en-US"/>
        </w:rPr>
        <w:pPrChange w:id="1276" w:author="Vos, R.A." w:date="2013-08-12T17:25:00Z">
          <w:pPr>
            <w:pStyle w:val="normal"/>
          </w:pPr>
        </w:pPrChange>
      </w:pPr>
      <w:r w:rsidRPr="00EE2CF8">
        <w:rPr>
          <w:lang w:val="en-US"/>
        </w:rPr>
        <w:t xml:space="preserve">Condensed version of results obtained by running the pipeline on data </w:t>
      </w:r>
      <w:del w:id="1277" w:author="Gravendeel Barbara" w:date="2013-03-15T16:20:00Z">
        <w:r w:rsidRPr="00EE2CF8" w:rsidDel="00B86ECF">
          <w:rPr>
            <w:lang w:val="en-US"/>
          </w:rPr>
          <w:delText xml:space="preserve">obtained </w:delText>
        </w:r>
      </w:del>
      <w:ins w:id="1278" w:author="Gravendeel Barbara" w:date="2013-03-15T16:20:00Z">
        <w:r w:rsidRPr="00EE2CF8">
          <w:rPr>
            <w:lang w:val="en-US"/>
          </w:rPr>
          <w:t xml:space="preserve">generated </w:t>
        </w:r>
      </w:ins>
      <w:r w:rsidRPr="00EE2CF8">
        <w:rPr>
          <w:lang w:val="en-US"/>
        </w:rPr>
        <w:t xml:space="preserve">by </w:t>
      </w:r>
      <w:ins w:id="1279" w:author="Gravendeel Barbara" w:date="2013-03-15T16:20:00Z">
        <w:r w:rsidRPr="00EE2CF8">
          <w:rPr>
            <w:lang w:val="en-US"/>
          </w:rPr>
          <w:t>Next Gen (Ion Torrent)</w:t>
        </w:r>
      </w:ins>
      <w:del w:id="1280" w:author="Gravendeel Barbara" w:date="2013-03-15T16:20:00Z">
        <w:r w:rsidRPr="00EE2CF8" w:rsidDel="00B86ECF">
          <w:rPr>
            <w:lang w:val="en-US"/>
          </w:rPr>
          <w:delText>DNA</w:delText>
        </w:r>
      </w:del>
      <w:r w:rsidRPr="00EE2CF8">
        <w:rPr>
          <w:lang w:val="en-US"/>
        </w:rPr>
        <w:t xml:space="preserve"> sequencing of</w:t>
      </w:r>
      <w:ins w:id="1281" w:author="Gravendeel Barbara" w:date="2013-03-15T16:21:00Z">
        <w:r w:rsidRPr="00EE2CF8">
          <w:rPr>
            <w:lang w:val="en-US"/>
          </w:rPr>
          <w:t xml:space="preserve"> </w:t>
        </w:r>
      </w:ins>
      <w:ins w:id="1282" w:author="Gravendeel Barbara" w:date="2013-03-15T16:48:00Z">
        <w:r w:rsidRPr="00EE2CF8">
          <w:rPr>
            <w:lang w:val="en-US"/>
          </w:rPr>
          <w:t xml:space="preserve">a confiscated </w:t>
        </w:r>
      </w:ins>
      <w:del w:id="1283" w:author="Gravendeel Barbara" w:date="2013-03-15T16:27:00Z">
        <w:r w:rsidRPr="00EE2CF8" w:rsidDel="00B86ECF">
          <w:rPr>
            <w:lang w:val="en-US"/>
          </w:rPr>
          <w:delText xml:space="preserve"> </w:delText>
        </w:r>
      </w:del>
      <w:del w:id="1284" w:author="Gravendeel Barbara" w:date="2013-03-15T16:20:00Z">
        <w:r w:rsidRPr="00EE2CF8" w:rsidDel="00B86ECF">
          <w:rPr>
            <w:lang w:val="en-US"/>
          </w:rPr>
          <w:delText xml:space="preserve">the contents of a mixture of </w:delText>
        </w:r>
      </w:del>
      <w:r w:rsidRPr="00EE2CF8">
        <w:rPr>
          <w:lang w:val="en-US"/>
        </w:rPr>
        <w:t>traditional Chinese medicine</w:t>
      </w:r>
      <w:ins w:id="1285" w:author="Gravendeel Barbara" w:date="2013-03-15T16:21:00Z">
        <w:r w:rsidRPr="00EE2CF8">
          <w:rPr>
            <w:lang w:val="en-US"/>
          </w:rPr>
          <w:t xml:space="preserve"> (TCM) sample</w:t>
        </w:r>
      </w:ins>
      <w:r w:rsidRPr="00EE2CF8">
        <w:rPr>
          <w:lang w:val="en-US"/>
        </w:rPr>
        <w:t xml:space="preserve">. The results show the </w:t>
      </w:r>
      <w:del w:id="1286" w:author="Gravendeel Barbara" w:date="2013-03-15T16:30:00Z">
        <w:r w:rsidRPr="00EE2CF8" w:rsidDel="00B86ECF">
          <w:rPr>
            <w:lang w:val="en-US"/>
          </w:rPr>
          <w:delText xml:space="preserve">presence </w:delText>
        </w:r>
      </w:del>
      <w:ins w:id="1287" w:author="Gravendeel Barbara" w:date="2013-03-15T16:30:00Z">
        <w:r w:rsidRPr="00EE2CF8">
          <w:rPr>
            <w:lang w:val="en-US"/>
          </w:rPr>
          <w:t xml:space="preserve">retrieval </w:t>
        </w:r>
      </w:ins>
      <w:r w:rsidRPr="00EE2CF8">
        <w:rPr>
          <w:lang w:val="en-US"/>
        </w:rPr>
        <w:t xml:space="preserve">of </w:t>
      </w:r>
      <w:proofErr w:type="spellStart"/>
      <w:r w:rsidRPr="00EE2CF8">
        <w:rPr>
          <w:i/>
          <w:lang w:val="en-US"/>
        </w:rPr>
        <w:t>Dendrobium</w:t>
      </w:r>
      <w:proofErr w:type="spellEnd"/>
      <w:r w:rsidRPr="00EE2CF8">
        <w:rPr>
          <w:i/>
          <w:lang w:val="en-US"/>
        </w:rPr>
        <w:t xml:space="preserve"> </w:t>
      </w:r>
      <w:proofErr w:type="spellStart"/>
      <w:r w:rsidRPr="00EE2CF8">
        <w:rPr>
          <w:i/>
          <w:lang w:val="en-US"/>
        </w:rPr>
        <w:t>cruentum</w:t>
      </w:r>
      <w:proofErr w:type="spellEnd"/>
      <w:r w:rsidRPr="00EE2CF8">
        <w:rPr>
          <w:lang w:val="en-US"/>
        </w:rPr>
        <w:t xml:space="preserve">, which is </w:t>
      </w:r>
      <w:del w:id="1288" w:author="Gravendeel Barbara" w:date="2013-03-15T16:21:00Z">
        <w:r w:rsidRPr="00EE2CF8" w:rsidDel="00B86ECF">
          <w:rPr>
            <w:lang w:val="en-US"/>
          </w:rPr>
          <w:delText xml:space="preserve">controlled by </w:delText>
        </w:r>
      </w:del>
      <w:ins w:id="1289" w:author="Gravendeel Barbara" w:date="2013-03-15T16:21:00Z">
        <w:r w:rsidRPr="00EE2CF8">
          <w:rPr>
            <w:lang w:val="en-US"/>
          </w:rPr>
          <w:t xml:space="preserve">listed on </w:t>
        </w:r>
      </w:ins>
      <w:r w:rsidRPr="00EE2CF8">
        <w:rPr>
          <w:lang w:val="en-US"/>
        </w:rPr>
        <w:t>CITES appendix I</w:t>
      </w:r>
      <w:ins w:id="1290" w:author="Gravendeel Barbara" w:date="2013-03-15T16:41:00Z">
        <w:r w:rsidRPr="00EE2CF8">
          <w:rPr>
            <w:lang w:val="en-US"/>
          </w:rPr>
          <w:t xml:space="preserve">. This </w:t>
        </w:r>
      </w:ins>
      <w:del w:id="1291" w:author="Gravendeel Barbara" w:date="2013-03-15T16:41:00Z">
        <w:r w:rsidRPr="00EE2CF8" w:rsidDel="00B86ECF">
          <w:rPr>
            <w:lang w:val="en-US"/>
          </w:rPr>
          <w:delText xml:space="preserve"> </w:delText>
        </w:r>
      </w:del>
      <w:ins w:id="1292" w:author="Gravendeel Barbara" w:date="2013-03-15T16:27:00Z">
        <w:r w:rsidRPr="00EE2CF8">
          <w:rPr>
            <w:lang w:val="en-US"/>
          </w:rPr>
          <w:t xml:space="preserve">species </w:t>
        </w:r>
      </w:ins>
      <w:ins w:id="1293" w:author="Gravendeel Barbara" w:date="2013-03-15T16:31:00Z">
        <w:r w:rsidRPr="00EE2CF8">
          <w:rPr>
            <w:lang w:val="en-US"/>
          </w:rPr>
          <w:t>cannot be</w:t>
        </w:r>
      </w:ins>
      <w:ins w:id="1294" w:author="Gravendeel Barbara" w:date="2013-03-15T16:27:00Z">
        <w:r w:rsidRPr="00EE2CF8">
          <w:rPr>
            <w:lang w:val="en-US"/>
          </w:rPr>
          <w:t xml:space="preserve"> traded with</w:t>
        </w:r>
      </w:ins>
      <w:ins w:id="1295" w:author="Gravendeel Barbara" w:date="2013-03-15T16:31:00Z">
        <w:r w:rsidRPr="00EE2CF8">
          <w:rPr>
            <w:lang w:val="en-US"/>
          </w:rPr>
          <w:t>out</w:t>
        </w:r>
      </w:ins>
      <w:ins w:id="1296" w:author="Gravendeel Barbara" w:date="2013-03-15T16:27:00Z">
        <w:r w:rsidRPr="00EE2CF8">
          <w:rPr>
            <w:lang w:val="en-US"/>
          </w:rPr>
          <w:t xml:space="preserve"> </w:t>
        </w:r>
      </w:ins>
      <w:ins w:id="1297" w:author="Gravendeel Barbara" w:date="2013-03-17T16:06:00Z">
        <w:r w:rsidRPr="00EE2CF8">
          <w:rPr>
            <w:lang w:val="en-US"/>
          </w:rPr>
          <w:t xml:space="preserve">CITES </w:t>
        </w:r>
      </w:ins>
      <w:ins w:id="1298" w:author="Gravendeel Barbara" w:date="2013-03-15T16:27:00Z">
        <w:r w:rsidRPr="00EE2CF8">
          <w:rPr>
            <w:lang w:val="en-US"/>
          </w:rPr>
          <w:t xml:space="preserve">permits </w:t>
        </w:r>
      </w:ins>
      <w:r w:rsidRPr="00EE2CF8">
        <w:rPr>
          <w:lang w:val="en-US"/>
        </w:rPr>
        <w:t xml:space="preserve">under </w:t>
      </w:r>
      <w:ins w:id="1299" w:author="Gravendeel Barbara" w:date="2013-03-15T16:38:00Z">
        <w:r w:rsidRPr="00EE2CF8">
          <w:rPr>
            <w:lang w:val="en-US"/>
          </w:rPr>
          <w:t>any</w:t>
        </w:r>
      </w:ins>
      <w:del w:id="1300" w:author="Gravendeel Barbara" w:date="2013-03-15T16:38:00Z">
        <w:r w:rsidRPr="00EE2CF8" w:rsidDel="00B86ECF">
          <w:rPr>
            <w:lang w:val="en-US"/>
          </w:rPr>
          <w:delText>all</w:delText>
        </w:r>
      </w:del>
      <w:r w:rsidRPr="00EE2CF8">
        <w:rPr>
          <w:lang w:val="en-US"/>
        </w:rPr>
        <w:t xml:space="preserve"> circumstances</w:t>
      </w:r>
      <w:ins w:id="1301" w:author="Gravendeel Barbara" w:date="2013-03-15T16:27:00Z">
        <w:r w:rsidRPr="00EE2CF8">
          <w:rPr>
            <w:lang w:val="en-US"/>
          </w:rPr>
          <w:t>. In add</w:t>
        </w:r>
      </w:ins>
      <w:ins w:id="1302" w:author="Gravendeel Barbara" w:date="2013-03-15T16:43:00Z">
        <w:r w:rsidRPr="00EE2CF8">
          <w:rPr>
            <w:lang w:val="en-US"/>
          </w:rPr>
          <w:t>i</w:t>
        </w:r>
      </w:ins>
      <w:ins w:id="1303" w:author="Gravendeel Barbara" w:date="2013-03-15T16:27:00Z">
        <w:r w:rsidRPr="00EE2CF8">
          <w:rPr>
            <w:lang w:val="en-US"/>
          </w:rPr>
          <w:t>tio</w:t>
        </w:r>
      </w:ins>
      <w:ins w:id="1304" w:author="Gravendeel Barbara" w:date="2013-03-15T16:41:00Z">
        <w:r w:rsidRPr="00EE2CF8">
          <w:rPr>
            <w:lang w:val="en-US"/>
          </w:rPr>
          <w:t xml:space="preserve">n, </w:t>
        </w:r>
      </w:ins>
      <w:del w:id="1305" w:author="Gravendeel Barbara" w:date="2013-03-15T16:42:00Z">
        <w:r w:rsidRPr="00EE2CF8" w:rsidDel="00B86ECF">
          <w:rPr>
            <w:lang w:val="en-US"/>
          </w:rPr>
          <w:delText xml:space="preserve">, and </w:delText>
        </w:r>
      </w:del>
      <w:proofErr w:type="spellStart"/>
      <w:r w:rsidRPr="00EE2CF8">
        <w:rPr>
          <w:i/>
          <w:lang w:val="en-US"/>
        </w:rPr>
        <w:t>Panax</w:t>
      </w:r>
      <w:proofErr w:type="spellEnd"/>
      <w:r w:rsidRPr="00EE2CF8">
        <w:rPr>
          <w:i/>
          <w:lang w:val="en-US"/>
        </w:rPr>
        <w:t xml:space="preserve"> ginseng</w:t>
      </w:r>
      <w:ins w:id="1306" w:author="Gravendeel Barbara" w:date="2013-03-15T16:42:00Z">
        <w:r w:rsidRPr="00EE2CF8">
          <w:rPr>
            <w:lang w:val="en-US"/>
          </w:rPr>
          <w:t xml:space="preserve"> was retrieved,</w:t>
        </w:r>
      </w:ins>
      <w:del w:id="1307" w:author="Gravendeel Barbara" w:date="2013-03-15T16:42:00Z">
        <w:r w:rsidRPr="00EE2CF8" w:rsidDel="00B86ECF">
          <w:rPr>
            <w:lang w:val="en-US"/>
          </w:rPr>
          <w:delText>,</w:delText>
        </w:r>
      </w:del>
      <w:r w:rsidRPr="00EE2CF8">
        <w:rPr>
          <w:lang w:val="en-US"/>
        </w:rPr>
        <w:t xml:space="preserve"> </w:t>
      </w:r>
      <w:ins w:id="1308" w:author="Gravendeel Barbara" w:date="2013-03-15T16:39:00Z">
        <w:r w:rsidRPr="00EE2CF8">
          <w:rPr>
            <w:lang w:val="en-US"/>
          </w:rPr>
          <w:t xml:space="preserve">which is listed on CITES appendix II. Trade </w:t>
        </w:r>
      </w:ins>
      <w:ins w:id="1309" w:author="Gravendeel Barbara" w:date="2013-03-15T16:45:00Z">
        <w:r w:rsidRPr="00EE2CF8">
          <w:rPr>
            <w:lang w:val="en-US"/>
          </w:rPr>
          <w:t>in</w:t>
        </w:r>
      </w:ins>
      <w:ins w:id="1310" w:author="Gravendeel Barbara" w:date="2013-03-15T16:39:00Z">
        <w:r w:rsidRPr="00EE2CF8">
          <w:rPr>
            <w:lang w:val="en-US"/>
          </w:rPr>
          <w:t xml:space="preserve"> </w:t>
        </w:r>
      </w:ins>
      <w:ins w:id="1311" w:author="Gravendeel Barbara" w:date="2013-03-15T16:43:00Z">
        <w:r w:rsidRPr="00EE2CF8">
          <w:rPr>
            <w:lang w:val="en-US"/>
          </w:rPr>
          <w:t xml:space="preserve">wild collected </w:t>
        </w:r>
      </w:ins>
      <w:ins w:id="1312" w:author="Gravendeel Barbara" w:date="2013-03-17T16:18:00Z">
        <w:r w:rsidRPr="00EE2CF8">
          <w:rPr>
            <w:lang w:val="en-US"/>
          </w:rPr>
          <w:t xml:space="preserve">roots </w:t>
        </w:r>
      </w:ins>
      <w:ins w:id="1313" w:author="Gravendeel Barbara" w:date="2013-03-15T16:43:00Z">
        <w:r w:rsidRPr="00EE2CF8">
          <w:rPr>
            <w:lang w:val="en-US"/>
          </w:rPr>
          <w:t xml:space="preserve">from </w:t>
        </w:r>
      </w:ins>
      <w:ins w:id="1314" w:author="Gravendeel Barbara" w:date="2013-03-15T16:39:00Z">
        <w:r w:rsidRPr="00EE2CF8">
          <w:rPr>
            <w:lang w:val="en-US"/>
          </w:rPr>
          <w:t>the last rema</w:t>
        </w:r>
      </w:ins>
      <w:ins w:id="1315" w:author="Gravendeel Barbara" w:date="2013-03-15T16:40:00Z">
        <w:r w:rsidRPr="00EE2CF8">
          <w:rPr>
            <w:lang w:val="en-US"/>
          </w:rPr>
          <w:t>i</w:t>
        </w:r>
      </w:ins>
      <w:ins w:id="1316" w:author="Gravendeel Barbara" w:date="2013-03-15T16:39:00Z">
        <w:r w:rsidRPr="00EE2CF8">
          <w:rPr>
            <w:lang w:val="en-US"/>
          </w:rPr>
          <w:t xml:space="preserve">ning natural population </w:t>
        </w:r>
      </w:ins>
      <w:ins w:id="1317" w:author="Gravendeel Barbara" w:date="2013-03-15T16:49:00Z">
        <w:r w:rsidRPr="00EE2CF8">
          <w:rPr>
            <w:lang w:val="en-US"/>
          </w:rPr>
          <w:t xml:space="preserve">of this species </w:t>
        </w:r>
      </w:ins>
      <w:del w:id="1318" w:author="Gravendeel Barbara" w:date="2013-03-15T16:40:00Z">
        <w:r w:rsidRPr="00EE2CF8" w:rsidDel="00B86ECF">
          <w:rPr>
            <w:lang w:val="en-US"/>
          </w:rPr>
          <w:delText>for which only the population of the</w:delText>
        </w:r>
      </w:del>
      <w:ins w:id="1319" w:author="Gravendeel Barbara" w:date="2013-03-15T16:40:00Z">
        <w:r w:rsidRPr="00EE2CF8">
          <w:rPr>
            <w:lang w:val="en-US"/>
          </w:rPr>
          <w:t>in the</w:t>
        </w:r>
      </w:ins>
      <w:r w:rsidRPr="00EE2CF8">
        <w:rPr>
          <w:lang w:val="en-US"/>
        </w:rPr>
        <w:t xml:space="preserve"> Russian Federation</w:t>
      </w:r>
      <w:ins w:id="1320" w:author="Gravendeel Barbara" w:date="2013-03-15T16:45:00Z">
        <w:r w:rsidRPr="00EE2CF8">
          <w:rPr>
            <w:lang w:val="en-US"/>
          </w:rPr>
          <w:t xml:space="preserve"> is only </w:t>
        </w:r>
        <w:proofErr w:type="spellStart"/>
        <w:r w:rsidRPr="006116D3">
          <w:rPr>
            <w:rPrChange w:id="1321" w:author="Vos, R.A." w:date="2013-08-12T18:19:00Z">
              <w:rPr>
                <w:lang w:val="en-US"/>
              </w:rPr>
            </w:rPrChange>
          </w:rPr>
          <w:t>allowed</w:t>
        </w:r>
        <w:proofErr w:type="spellEnd"/>
        <w:r w:rsidRPr="006116D3">
          <w:rPr>
            <w:rPrChange w:id="1322" w:author="Vos, R.A." w:date="2013-08-12T18:19:00Z">
              <w:rPr>
                <w:lang w:val="en-US"/>
              </w:rPr>
            </w:rPrChange>
          </w:rPr>
          <w:t xml:space="preserve"> </w:t>
        </w:r>
        <w:proofErr w:type="spellStart"/>
        <w:r w:rsidRPr="006116D3">
          <w:rPr>
            <w:rPrChange w:id="1323" w:author="Vos, R.A." w:date="2013-08-12T18:19:00Z">
              <w:rPr>
                <w:b/>
                <w:color w:val="666666"/>
                <w:sz w:val="24"/>
                <w:lang w:val="en-US"/>
              </w:rPr>
            </w:rPrChange>
          </w:rPr>
          <w:t>with</w:t>
        </w:r>
        <w:proofErr w:type="spellEnd"/>
        <w:r w:rsidRPr="006116D3">
          <w:rPr>
            <w:rPrChange w:id="1324" w:author="Vos, R.A." w:date="2013-08-12T18:19:00Z">
              <w:rPr>
                <w:b/>
                <w:color w:val="666666"/>
                <w:sz w:val="24"/>
                <w:lang w:val="en-US"/>
              </w:rPr>
            </w:rPrChange>
          </w:rPr>
          <w:t xml:space="preserve"> </w:t>
        </w:r>
      </w:ins>
      <w:ins w:id="1325" w:author="Gravendeel Barbara" w:date="2013-03-19T12:27:00Z">
        <w:r w:rsidRPr="006116D3">
          <w:rPr>
            <w:rPrChange w:id="1326" w:author="Vos, R.A." w:date="2013-08-12T18:19:00Z">
              <w:rPr>
                <w:color w:val="3366FF"/>
                <w:lang w:val="en-US"/>
              </w:rPr>
            </w:rPrChange>
          </w:rPr>
          <w:t xml:space="preserve">a </w:t>
        </w:r>
      </w:ins>
      <w:ins w:id="1327" w:author="Gravendeel Barbara" w:date="2013-03-17T16:06:00Z">
        <w:r w:rsidRPr="006116D3">
          <w:rPr>
            <w:rPrChange w:id="1328" w:author="Vos, R.A." w:date="2013-08-12T18:19:00Z">
              <w:rPr>
                <w:b/>
                <w:color w:val="666666"/>
                <w:sz w:val="24"/>
                <w:lang w:val="en-US"/>
              </w:rPr>
            </w:rPrChange>
          </w:rPr>
          <w:t xml:space="preserve">CITES </w:t>
        </w:r>
      </w:ins>
      <w:ins w:id="1329" w:author="Gravendeel Barbara" w:date="2013-03-15T16:45:00Z">
        <w:r w:rsidRPr="006116D3">
          <w:rPr>
            <w:rPrChange w:id="1330" w:author="Vos, R.A." w:date="2013-08-12T18:19:00Z">
              <w:rPr>
                <w:color w:val="3366FF"/>
                <w:lang w:val="en-US"/>
              </w:rPr>
            </w:rPrChange>
          </w:rPr>
          <w:t>permit</w:t>
        </w:r>
      </w:ins>
      <w:ins w:id="1331" w:author="Gravendeel Barbara" w:date="2013-03-15T16:40:00Z">
        <w:r w:rsidRPr="006116D3">
          <w:rPr>
            <w:rPrChange w:id="1332" w:author="Vos, R.A." w:date="2013-08-12T18:19:00Z">
              <w:rPr>
                <w:color w:val="3366FF"/>
                <w:lang w:val="en-US"/>
              </w:rPr>
            </w:rPrChange>
          </w:rPr>
          <w:t xml:space="preserve">; </w:t>
        </w:r>
        <w:proofErr w:type="spellStart"/>
        <w:r w:rsidRPr="006116D3">
          <w:rPr>
            <w:rPrChange w:id="1333" w:author="Vos, R.A." w:date="2013-08-12T18:19:00Z">
              <w:rPr>
                <w:color w:val="3366FF"/>
                <w:lang w:val="en-US"/>
              </w:rPr>
            </w:rPrChange>
          </w:rPr>
          <w:t>farmed</w:t>
        </w:r>
        <w:proofErr w:type="spellEnd"/>
        <w:r w:rsidRPr="006116D3">
          <w:rPr>
            <w:rPrChange w:id="1334" w:author="Vos, R.A." w:date="2013-08-12T18:19:00Z">
              <w:rPr>
                <w:b/>
                <w:color w:val="666666"/>
                <w:sz w:val="24"/>
                <w:lang w:val="en-US"/>
              </w:rPr>
            </w:rPrChange>
          </w:rPr>
          <w:t xml:space="preserve"> </w:t>
        </w:r>
      </w:ins>
      <w:proofErr w:type="spellStart"/>
      <w:ins w:id="1335" w:author="Gravendeel Barbara" w:date="2013-03-17T16:18:00Z">
        <w:r w:rsidRPr="006116D3">
          <w:rPr>
            <w:rPrChange w:id="1336" w:author="Vos, R.A." w:date="2013-08-12T18:19:00Z">
              <w:rPr>
                <w:b/>
                <w:color w:val="666666"/>
                <w:sz w:val="24"/>
                <w:lang w:val="en-US"/>
              </w:rPr>
            </w:rPrChange>
          </w:rPr>
          <w:t>roots</w:t>
        </w:r>
        <w:proofErr w:type="spellEnd"/>
        <w:r w:rsidRPr="006116D3">
          <w:rPr>
            <w:rPrChange w:id="1337" w:author="Vos, R.A." w:date="2013-08-12T18:19:00Z">
              <w:rPr>
                <w:b/>
                <w:color w:val="666666"/>
                <w:sz w:val="24"/>
                <w:lang w:val="en-US"/>
              </w:rPr>
            </w:rPrChange>
          </w:rPr>
          <w:t xml:space="preserve"> </w:t>
        </w:r>
      </w:ins>
      <w:proofErr w:type="spellStart"/>
      <w:ins w:id="1338" w:author="Gravendeel Barbara" w:date="2013-03-15T16:40:00Z">
        <w:r w:rsidRPr="006116D3">
          <w:rPr>
            <w:rPrChange w:id="1339" w:author="Vos, R.A." w:date="2013-08-12T18:19:00Z">
              <w:rPr>
                <w:b/>
                <w:color w:val="666666"/>
                <w:sz w:val="24"/>
                <w:lang w:val="en-US"/>
              </w:rPr>
            </w:rPrChange>
          </w:rPr>
          <w:t>can</w:t>
        </w:r>
        <w:proofErr w:type="spellEnd"/>
        <w:r w:rsidRPr="006116D3">
          <w:rPr>
            <w:rPrChange w:id="1340" w:author="Vos, R.A." w:date="2013-08-12T18:19:00Z">
              <w:rPr>
                <w:b/>
                <w:color w:val="666666"/>
                <w:sz w:val="24"/>
                <w:lang w:val="en-US"/>
              </w:rPr>
            </w:rPrChange>
          </w:rPr>
          <w:t xml:space="preserve"> </w:t>
        </w:r>
        <w:proofErr w:type="spellStart"/>
        <w:r w:rsidRPr="006116D3">
          <w:rPr>
            <w:rPrChange w:id="1341" w:author="Vos, R.A." w:date="2013-08-12T18:19:00Z">
              <w:rPr>
                <w:b/>
                <w:color w:val="666666"/>
                <w:sz w:val="24"/>
                <w:lang w:val="en-US"/>
              </w:rPr>
            </w:rPrChange>
          </w:rPr>
          <w:t>be</w:t>
        </w:r>
        <w:proofErr w:type="spellEnd"/>
        <w:r w:rsidRPr="006116D3">
          <w:rPr>
            <w:rPrChange w:id="1342" w:author="Vos, R.A." w:date="2013-08-12T18:19:00Z">
              <w:rPr>
                <w:b/>
                <w:color w:val="666666"/>
                <w:sz w:val="24"/>
                <w:lang w:val="en-US"/>
              </w:rPr>
            </w:rPrChange>
          </w:rPr>
          <w:t xml:space="preserve"> </w:t>
        </w:r>
        <w:proofErr w:type="spellStart"/>
        <w:r w:rsidRPr="006116D3">
          <w:rPr>
            <w:rPrChange w:id="1343" w:author="Vos, R.A." w:date="2013-08-12T18:19:00Z">
              <w:rPr>
                <w:b/>
                <w:color w:val="666666"/>
                <w:sz w:val="24"/>
                <w:lang w:val="en-US"/>
              </w:rPr>
            </w:rPrChange>
          </w:rPr>
          <w:t>traded</w:t>
        </w:r>
        <w:proofErr w:type="spellEnd"/>
        <w:r w:rsidRPr="006116D3">
          <w:rPr>
            <w:rPrChange w:id="1344" w:author="Vos, R.A." w:date="2013-08-12T18:19:00Z">
              <w:rPr>
                <w:b/>
                <w:color w:val="666666"/>
                <w:sz w:val="24"/>
                <w:lang w:val="en-US"/>
              </w:rPr>
            </w:rPrChange>
          </w:rPr>
          <w:t xml:space="preserve"> </w:t>
        </w:r>
      </w:ins>
      <w:ins w:id="1345" w:author="Gravendeel Barbara" w:date="2013-03-17T16:15:00Z">
        <w:r w:rsidRPr="006116D3">
          <w:rPr>
            <w:rPrChange w:id="1346" w:author="Vos, R.A." w:date="2013-08-12T18:19:00Z">
              <w:rPr>
                <w:b/>
                <w:color w:val="666666"/>
                <w:sz w:val="24"/>
                <w:lang w:val="en-US"/>
              </w:rPr>
            </w:rPrChange>
          </w:rPr>
          <w:t>with</w:t>
        </w:r>
      </w:ins>
      <w:ins w:id="1347" w:author="Gravendeel Barbara" w:date="2013-03-19T12:28:00Z">
        <w:r w:rsidRPr="006116D3">
          <w:rPr>
            <w:rPrChange w:id="1348" w:author="Vos, R.A." w:date="2013-08-12T18:19:00Z">
              <w:rPr>
                <w:color w:val="3366FF"/>
                <w:lang w:val="en-US"/>
              </w:rPr>
            </w:rPrChange>
          </w:rPr>
          <w:t>out</w:t>
        </w:r>
      </w:ins>
      <w:ins w:id="1349" w:author="Gravendeel Barbara" w:date="2013-03-17T16:15:00Z">
        <w:r w:rsidRPr="006116D3">
          <w:rPr>
            <w:rPrChange w:id="1350" w:author="Vos, R.A." w:date="2013-08-12T18:19:00Z">
              <w:rPr>
                <w:b/>
                <w:color w:val="666666"/>
                <w:sz w:val="24"/>
                <w:lang w:val="en-US"/>
              </w:rPr>
            </w:rPrChange>
          </w:rPr>
          <w:t xml:space="preserve"> a </w:t>
        </w:r>
      </w:ins>
      <w:ins w:id="1351" w:author="Gravendeel Barbara" w:date="2013-03-17T16:05:00Z">
        <w:r w:rsidRPr="006116D3">
          <w:rPr>
            <w:rPrChange w:id="1352" w:author="Vos, R.A." w:date="2013-08-12T18:19:00Z">
              <w:rPr>
                <w:b/>
                <w:color w:val="666666"/>
                <w:sz w:val="24"/>
                <w:lang w:val="en-US"/>
              </w:rPr>
            </w:rPrChange>
          </w:rPr>
          <w:t xml:space="preserve">CITES </w:t>
        </w:r>
      </w:ins>
      <w:ins w:id="1353" w:author="Gravendeel Barbara" w:date="2013-03-15T16:40:00Z">
        <w:r w:rsidRPr="006116D3">
          <w:rPr>
            <w:rPrChange w:id="1354" w:author="Vos, R.A." w:date="2013-08-12T18:19:00Z">
              <w:rPr>
                <w:color w:val="3366FF"/>
                <w:lang w:val="en-US"/>
              </w:rPr>
            </w:rPrChange>
          </w:rPr>
          <w:t>permit</w:t>
        </w:r>
      </w:ins>
      <w:ins w:id="1355" w:author="Gravendeel Barbara" w:date="2013-03-19T12:31:00Z">
        <w:r w:rsidRPr="006116D3">
          <w:rPr>
            <w:rPrChange w:id="1356" w:author="Vos, R.A." w:date="2013-08-12T18:19:00Z">
              <w:rPr>
                <w:color w:val="3366FF"/>
                <w:lang w:val="en-US"/>
              </w:rPr>
            </w:rPrChange>
          </w:rPr>
          <w:t xml:space="preserve"> </w:t>
        </w:r>
        <w:proofErr w:type="spellStart"/>
        <w:r w:rsidRPr="006116D3">
          <w:rPr>
            <w:rPrChange w:id="1357" w:author="Vos, R.A." w:date="2013-08-12T18:19:00Z">
              <w:rPr>
                <w:color w:val="3366FF"/>
                <w:lang w:val="en-US"/>
              </w:rPr>
            </w:rPrChange>
          </w:rPr>
          <w:t>unless</w:t>
        </w:r>
        <w:proofErr w:type="spellEnd"/>
        <w:r w:rsidRPr="006116D3">
          <w:rPr>
            <w:rPrChange w:id="1358" w:author="Vos, R.A." w:date="2013-08-12T18:19:00Z">
              <w:rPr>
                <w:color w:val="3366FF"/>
                <w:lang w:val="en-US"/>
              </w:rPr>
            </w:rPrChange>
          </w:rPr>
          <w:t xml:space="preserve"> </w:t>
        </w:r>
        <w:proofErr w:type="spellStart"/>
        <w:r w:rsidRPr="006116D3">
          <w:rPr>
            <w:rPrChange w:id="1359" w:author="Vos, R.A." w:date="2013-08-12T18:19:00Z">
              <w:rPr>
                <w:color w:val="3366FF"/>
                <w:lang w:val="en-US"/>
              </w:rPr>
            </w:rPrChange>
          </w:rPr>
          <w:t>they</w:t>
        </w:r>
        <w:proofErr w:type="spellEnd"/>
        <w:r w:rsidRPr="006116D3">
          <w:rPr>
            <w:rPrChange w:id="1360" w:author="Vos, R.A." w:date="2013-08-12T18:19:00Z">
              <w:rPr>
                <w:color w:val="3366FF"/>
                <w:lang w:val="en-US"/>
              </w:rPr>
            </w:rPrChange>
          </w:rPr>
          <w:t xml:space="preserve"> are </w:t>
        </w:r>
        <w:proofErr w:type="spellStart"/>
        <w:r w:rsidRPr="006116D3">
          <w:rPr>
            <w:rPrChange w:id="1361" w:author="Vos, R.A." w:date="2013-08-12T18:19:00Z">
              <w:rPr>
                <w:color w:val="3366FF"/>
                <w:lang w:val="en-US"/>
              </w:rPr>
            </w:rPrChange>
          </w:rPr>
          <w:t>produced</w:t>
        </w:r>
        <w:proofErr w:type="spellEnd"/>
        <w:r w:rsidRPr="006116D3">
          <w:rPr>
            <w:rPrChange w:id="1362" w:author="Vos, R.A." w:date="2013-08-12T18:19:00Z">
              <w:rPr>
                <w:color w:val="3366FF"/>
                <w:lang w:val="en-US"/>
              </w:rPr>
            </w:rPrChange>
          </w:rPr>
          <w:t xml:space="preserve"> in China</w:t>
        </w:r>
      </w:ins>
      <w:del w:id="1363" w:author="Gravendeel Barbara" w:date="2013-03-15T16:40:00Z">
        <w:r w:rsidRPr="006116D3">
          <w:rPr>
            <w:rPrChange w:id="1364" w:author="Vos, R.A." w:date="2013-08-12T18:19:00Z">
              <w:rPr>
                <w:b/>
                <w:color w:val="666666"/>
                <w:sz w:val="24"/>
                <w:lang w:val="en-US"/>
              </w:rPr>
            </w:rPrChange>
          </w:rPr>
          <w:delText xml:space="preserve"> is controlled under appendix II</w:delText>
        </w:r>
      </w:del>
      <w:r w:rsidRPr="006116D3">
        <w:rPr>
          <w:rPrChange w:id="1365" w:author="Vos, R.A." w:date="2013-08-12T18:19:00Z">
            <w:rPr>
              <w:b/>
              <w:color w:val="666666"/>
              <w:sz w:val="24"/>
              <w:lang w:val="en-US"/>
            </w:rPr>
          </w:rPrChange>
        </w:rPr>
        <w:t xml:space="preserve">. </w:t>
      </w:r>
      <w:ins w:id="1366" w:author="Gravendeel Barbara" w:date="2013-03-15T16:43:00Z">
        <w:r w:rsidRPr="006116D3">
          <w:rPr>
            <w:rPrChange w:id="1367" w:author="Vos, R.A." w:date="2013-08-12T18:19:00Z">
              <w:rPr>
                <w:lang w:val="en-US"/>
              </w:rPr>
            </w:rPrChange>
          </w:rPr>
          <w:t>Next</w:t>
        </w:r>
        <w:r w:rsidRPr="00EE2CF8">
          <w:rPr>
            <w:lang w:val="en-US"/>
          </w:rPr>
          <w:t xml:space="preserve"> to these CITES protected species, two other</w:t>
        </w:r>
      </w:ins>
      <w:ins w:id="1368" w:author="Gravendeel Barbara" w:date="2013-03-15T16:44:00Z">
        <w:r w:rsidRPr="00EE2CF8">
          <w:rPr>
            <w:lang w:val="en-US"/>
          </w:rPr>
          <w:t xml:space="preserve"> </w:t>
        </w:r>
      </w:ins>
      <w:ins w:id="1369" w:author="Gravendeel Barbara" w:date="2013-03-15T16:47:00Z">
        <w:r w:rsidRPr="00EE2CF8">
          <w:rPr>
            <w:lang w:val="en-US"/>
          </w:rPr>
          <w:t xml:space="preserve">plant </w:t>
        </w:r>
      </w:ins>
      <w:ins w:id="1370" w:author="Gravendeel Barbara" w:date="2013-03-15T16:44:00Z">
        <w:r w:rsidRPr="00EE2CF8">
          <w:rPr>
            <w:lang w:val="en-US"/>
          </w:rPr>
          <w:t xml:space="preserve">taxa were retrieved: </w:t>
        </w:r>
        <w:proofErr w:type="spellStart"/>
        <w:r w:rsidRPr="00B477F6">
          <w:rPr>
            <w:i/>
            <w:color w:val="000000"/>
            <w:sz w:val="22"/>
            <w:lang w:val="en-US"/>
            <w:rPrChange w:id="1371" w:author="Gravendeel Barbara" w:date="2013-03-15T16:46:00Z">
              <w:rPr>
                <w:b/>
                <w:color w:val="666666"/>
                <w:sz w:val="24"/>
                <w:lang w:val="en-US"/>
              </w:rPr>
            </w:rPrChange>
          </w:rPr>
          <w:t>Dioscorea</w:t>
        </w:r>
      </w:ins>
      <w:proofErr w:type="spellEnd"/>
      <w:ins w:id="1372" w:author="Gravendeel Barbara" w:date="2013-03-15T16:46:00Z">
        <w:r w:rsidRPr="00B477F6">
          <w:rPr>
            <w:i/>
            <w:color w:val="000000"/>
            <w:sz w:val="22"/>
            <w:lang w:val="en-US"/>
            <w:rPrChange w:id="1373" w:author="Gravendeel Barbara" w:date="2013-03-15T16:46:00Z">
              <w:rPr>
                <w:b/>
                <w:color w:val="666666"/>
                <w:sz w:val="24"/>
                <w:lang w:val="en-US"/>
              </w:rPr>
            </w:rPrChange>
          </w:rPr>
          <w:t xml:space="preserve"> </w:t>
        </w:r>
        <w:proofErr w:type="spellStart"/>
        <w:r w:rsidRPr="00B477F6">
          <w:rPr>
            <w:i/>
            <w:color w:val="000000"/>
            <w:sz w:val="22"/>
            <w:lang w:val="en-US"/>
            <w:rPrChange w:id="1374" w:author="Gravendeel Barbara" w:date="2013-03-15T16:46:00Z">
              <w:rPr>
                <w:b/>
                <w:color w:val="666666"/>
                <w:sz w:val="24"/>
                <w:lang w:val="en-US"/>
              </w:rPr>
            </w:rPrChange>
          </w:rPr>
          <w:t>polystachya</w:t>
        </w:r>
        <w:proofErr w:type="spellEnd"/>
        <w:r w:rsidRPr="00EE2CF8">
          <w:rPr>
            <w:lang w:val="en-US"/>
          </w:rPr>
          <w:t xml:space="preserve"> and </w:t>
        </w:r>
        <w:proofErr w:type="spellStart"/>
        <w:r w:rsidRPr="00B477F6">
          <w:rPr>
            <w:rFonts w:cs="Courier New"/>
            <w:i/>
            <w:color w:val="000000"/>
            <w:sz w:val="22"/>
            <w:lang w:val="en-US"/>
            <w:rPrChange w:id="1375" w:author="Gravendeel Barbara" w:date="2013-03-15T16:46:00Z">
              <w:rPr>
                <w:rFonts w:ascii="Courier New" w:hAnsi="Courier New" w:cs="Courier New"/>
                <w:b/>
                <w:i/>
                <w:color w:val="666666"/>
                <w:sz w:val="18"/>
                <w:lang w:val="en-US"/>
              </w:rPr>
            </w:rPrChange>
          </w:rPr>
          <w:t>Debregeasia</w:t>
        </w:r>
        <w:proofErr w:type="spellEnd"/>
        <w:r w:rsidRPr="00B477F6">
          <w:rPr>
            <w:rFonts w:cs="Courier New"/>
            <w:i/>
            <w:color w:val="000000"/>
            <w:sz w:val="22"/>
            <w:lang w:val="en-US"/>
            <w:rPrChange w:id="1376" w:author="Gravendeel Barbara" w:date="2013-03-15T16:46:00Z">
              <w:rPr>
                <w:rFonts w:ascii="Courier New" w:hAnsi="Courier New" w:cs="Courier New"/>
                <w:b/>
                <w:i/>
                <w:color w:val="666666"/>
                <w:sz w:val="18"/>
                <w:lang w:val="en-US"/>
              </w:rPr>
            </w:rPrChange>
          </w:rPr>
          <w:t xml:space="preserve"> </w:t>
        </w:r>
        <w:proofErr w:type="spellStart"/>
        <w:r w:rsidRPr="00B477F6">
          <w:rPr>
            <w:rFonts w:cs="Courier New"/>
            <w:i/>
            <w:color w:val="000000"/>
            <w:sz w:val="22"/>
            <w:lang w:val="en-US"/>
            <w:rPrChange w:id="1377" w:author="Gravendeel Barbara" w:date="2013-03-15T16:46:00Z">
              <w:rPr>
                <w:rFonts w:ascii="Courier New" w:hAnsi="Courier New" w:cs="Courier New"/>
                <w:b/>
                <w:i/>
                <w:color w:val="666666"/>
                <w:sz w:val="18"/>
                <w:lang w:val="en-US"/>
              </w:rPr>
            </w:rPrChange>
          </w:rPr>
          <w:t>elliptica</w:t>
        </w:r>
      </w:ins>
      <w:proofErr w:type="spellEnd"/>
      <w:ins w:id="1378" w:author="Gravendeel Barbara" w:date="2013-03-15T16:47:00Z">
        <w:r w:rsidRPr="00B86ECF">
          <w:rPr>
            <w:rFonts w:cs="Courier New"/>
            <w:lang w:val="en-US"/>
          </w:rPr>
          <w:t>. Both species are not listed on the CITES appendices which means trade is not restricted.</w:t>
        </w:r>
      </w:ins>
      <w:ins w:id="1379" w:author="Gravendeel Barbara" w:date="2013-03-15T16:46:00Z">
        <w:r w:rsidRPr="00B86ECF">
          <w:rPr>
            <w:rFonts w:cs="Courier New"/>
            <w:i/>
            <w:lang w:val="en-US"/>
          </w:rPr>
          <w:t xml:space="preserve"> </w:t>
        </w:r>
      </w:ins>
      <w:del w:id="1380" w:author="Gravendeel Barbara" w:date="2013-03-15T16:29:00Z">
        <w:r w:rsidRPr="00EE2CF8" w:rsidDel="00B86ECF">
          <w:rPr>
            <w:lang w:val="en-US"/>
          </w:rPr>
          <w:delText>In the interest of clarity</w:delText>
        </w:r>
      </w:del>
      <w:ins w:id="1381" w:author="Gravendeel Barbara" w:date="2013-03-15T16:29:00Z">
        <w:r w:rsidRPr="00EE2CF8">
          <w:rPr>
            <w:lang w:val="en-US"/>
          </w:rPr>
          <w:t>For simplicity’s sake</w:t>
        </w:r>
      </w:ins>
      <w:r w:rsidRPr="00EE2CF8">
        <w:rPr>
          <w:lang w:val="en-US"/>
        </w:rPr>
        <w:t xml:space="preserve">, </w:t>
      </w:r>
      <w:del w:id="1382" w:author="Gravendeel Barbara" w:date="2013-03-15T16:29:00Z">
        <w:r w:rsidRPr="00EE2CF8" w:rsidDel="00B86ECF">
          <w:rPr>
            <w:lang w:val="en-US"/>
          </w:rPr>
          <w:delText xml:space="preserve">omitted are </w:delText>
        </w:r>
      </w:del>
      <w:r w:rsidRPr="00EE2CF8">
        <w:rPr>
          <w:lang w:val="en-US"/>
        </w:rPr>
        <w:t xml:space="preserve">the columns for BLAST hit </w:t>
      </w:r>
      <w:del w:id="1383" w:author="Vos, R.A." w:date="2013-08-12T18:20:00Z">
        <w:r w:rsidRPr="00EE2CF8" w:rsidDel="006116D3">
          <w:rPr>
            <w:lang w:val="en-US"/>
          </w:rPr>
          <w:delText xml:space="preserve">metadata </w:delText>
        </w:r>
      </w:del>
      <w:ins w:id="1384" w:author="Vos, R.A." w:date="2013-08-12T18:20:00Z">
        <w:r w:rsidR="006116D3">
          <w:rPr>
            <w:lang w:val="en-US"/>
          </w:rPr>
          <w:t>results</w:t>
        </w:r>
        <w:r w:rsidR="006116D3" w:rsidRPr="00EE2CF8">
          <w:rPr>
            <w:lang w:val="en-US"/>
          </w:rPr>
          <w:t xml:space="preserve"> </w:t>
        </w:r>
      </w:ins>
      <w:r w:rsidRPr="00EE2CF8">
        <w:rPr>
          <w:lang w:val="en-US"/>
        </w:rPr>
        <w:t xml:space="preserve">(i.e. </w:t>
      </w:r>
      <w:bookmarkStart w:id="1385" w:name="_GoBack"/>
      <w:bookmarkEnd w:id="1385"/>
      <w:del w:id="1386" w:author="Vos, R.A." w:date="2013-08-12T18:20:00Z">
        <w:r w:rsidRPr="00EE2CF8" w:rsidDel="006116D3">
          <w:rPr>
            <w:lang w:val="en-US"/>
          </w:rPr>
          <w:delText xml:space="preserve">query sequence, </w:delText>
        </w:r>
      </w:del>
      <w:r w:rsidRPr="00EE2CF8">
        <w:rPr>
          <w:lang w:val="en-US"/>
        </w:rPr>
        <w:t>accession number, % identity, hit length, e-value and bit score)</w:t>
      </w:r>
      <w:ins w:id="1387" w:author="Gravendeel Barbara" w:date="2013-03-15T16:29:00Z">
        <w:r w:rsidRPr="00EE2CF8">
          <w:rPr>
            <w:lang w:val="en-US"/>
          </w:rPr>
          <w:t xml:space="preserve"> were omitted.</w:t>
        </w:r>
      </w:ins>
    </w:p>
    <w:p w14:paraId="6D717E79" w14:textId="77777777" w:rsidR="00B477F6" w:rsidRPr="00EE2CF8" w:rsidRDefault="00B477F6">
      <w:pPr>
        <w:pStyle w:val="normal"/>
        <w:rPr>
          <w:lang w:val="en-US"/>
        </w:rPr>
      </w:pPr>
    </w:p>
    <w:tbl>
      <w:tblPr>
        <w:tblW w:w="922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A0" w:firstRow="1" w:lastRow="0" w:firstColumn="1" w:lastColumn="0" w:noHBand="0" w:noVBand="0"/>
      </w:tblPr>
      <w:tblGrid>
        <w:gridCol w:w="1853"/>
        <w:gridCol w:w="1418"/>
        <w:gridCol w:w="2551"/>
        <w:gridCol w:w="2268"/>
        <w:gridCol w:w="1134"/>
      </w:tblGrid>
      <w:tr w:rsidR="00B477F6" w:rsidRPr="00F02523" w14:paraId="4B3CD191" w14:textId="77777777">
        <w:tc>
          <w:tcPr>
            <w:tcW w:w="1853" w:type="dxa"/>
            <w:tcMar>
              <w:top w:w="100" w:type="dxa"/>
              <w:left w:w="100" w:type="dxa"/>
              <w:bottom w:w="100" w:type="dxa"/>
              <w:right w:w="100" w:type="dxa"/>
            </w:tcMar>
          </w:tcPr>
          <w:p w14:paraId="360DCA57" w14:textId="77777777" w:rsidR="00B477F6" w:rsidRPr="00EE2CF8" w:rsidRDefault="00B477F6">
            <w:pPr>
              <w:pStyle w:val="normal"/>
              <w:spacing w:line="240" w:lineRule="auto"/>
              <w:rPr>
                <w:lang w:val="en-US"/>
              </w:rPr>
            </w:pPr>
            <w:r w:rsidRPr="00EE2CF8">
              <w:rPr>
                <w:rFonts w:ascii="Courier New" w:hAnsi="Courier New" w:cs="Courier New"/>
                <w:b/>
                <w:sz w:val="18"/>
                <w:lang w:val="en-US"/>
              </w:rPr>
              <w:t>Query sequence</w:t>
            </w:r>
          </w:p>
        </w:tc>
        <w:tc>
          <w:tcPr>
            <w:tcW w:w="1418" w:type="dxa"/>
            <w:tcMar>
              <w:top w:w="100" w:type="dxa"/>
              <w:left w:w="100" w:type="dxa"/>
              <w:bottom w:w="100" w:type="dxa"/>
              <w:right w:w="100" w:type="dxa"/>
            </w:tcMar>
          </w:tcPr>
          <w:p w14:paraId="4A18321D" w14:textId="77777777" w:rsidR="00B477F6" w:rsidRPr="00EE2CF8" w:rsidRDefault="00B477F6">
            <w:pPr>
              <w:pStyle w:val="normal"/>
              <w:spacing w:line="240" w:lineRule="auto"/>
              <w:rPr>
                <w:lang w:val="en-US"/>
              </w:rPr>
            </w:pPr>
            <w:r w:rsidRPr="00EE2CF8">
              <w:rPr>
                <w:rFonts w:ascii="Courier New" w:hAnsi="Courier New" w:cs="Courier New"/>
                <w:b/>
                <w:sz w:val="18"/>
                <w:lang w:val="en-US"/>
              </w:rPr>
              <w:t>Taxon ID</w:t>
            </w:r>
          </w:p>
        </w:tc>
        <w:tc>
          <w:tcPr>
            <w:tcW w:w="2551" w:type="dxa"/>
            <w:tcMar>
              <w:top w:w="100" w:type="dxa"/>
              <w:left w:w="100" w:type="dxa"/>
              <w:bottom w:w="100" w:type="dxa"/>
              <w:right w:w="100" w:type="dxa"/>
            </w:tcMar>
          </w:tcPr>
          <w:p w14:paraId="1D475974" w14:textId="77777777" w:rsidR="00B477F6" w:rsidRPr="00EE2CF8" w:rsidRDefault="00B477F6">
            <w:pPr>
              <w:pStyle w:val="normal"/>
              <w:spacing w:line="240" w:lineRule="auto"/>
              <w:rPr>
                <w:lang w:val="en-US"/>
              </w:rPr>
            </w:pPr>
            <w:r w:rsidRPr="00EE2CF8">
              <w:rPr>
                <w:rFonts w:ascii="Courier New" w:hAnsi="Courier New" w:cs="Courier New"/>
                <w:b/>
                <w:sz w:val="18"/>
                <w:lang w:val="en-US"/>
              </w:rPr>
              <w:t>Species</w:t>
            </w:r>
          </w:p>
        </w:tc>
        <w:tc>
          <w:tcPr>
            <w:tcW w:w="2268" w:type="dxa"/>
            <w:tcMar>
              <w:top w:w="100" w:type="dxa"/>
              <w:left w:w="100" w:type="dxa"/>
              <w:bottom w:w="100" w:type="dxa"/>
              <w:right w:w="100" w:type="dxa"/>
            </w:tcMar>
          </w:tcPr>
          <w:p w14:paraId="553F8597" w14:textId="77777777" w:rsidR="00B477F6" w:rsidRPr="00EE2CF8" w:rsidRDefault="00B477F6">
            <w:pPr>
              <w:pStyle w:val="normal"/>
              <w:spacing w:line="240" w:lineRule="auto"/>
              <w:rPr>
                <w:lang w:val="en-US"/>
              </w:rPr>
            </w:pPr>
            <w:r w:rsidRPr="00EE2CF8">
              <w:rPr>
                <w:rFonts w:ascii="Courier New" w:hAnsi="Courier New" w:cs="Courier New"/>
                <w:b/>
                <w:sz w:val="18"/>
                <w:lang w:val="en-US"/>
              </w:rPr>
              <w:t>CITES info</w:t>
            </w:r>
          </w:p>
        </w:tc>
        <w:tc>
          <w:tcPr>
            <w:tcW w:w="1134" w:type="dxa"/>
            <w:tcMar>
              <w:top w:w="100" w:type="dxa"/>
              <w:left w:w="100" w:type="dxa"/>
              <w:bottom w:w="100" w:type="dxa"/>
              <w:right w:w="100" w:type="dxa"/>
            </w:tcMar>
          </w:tcPr>
          <w:p w14:paraId="00F4D284" w14:textId="77777777" w:rsidR="00B477F6" w:rsidRPr="00EE2CF8" w:rsidRDefault="00B477F6">
            <w:pPr>
              <w:pStyle w:val="normal"/>
              <w:spacing w:line="240" w:lineRule="auto"/>
              <w:rPr>
                <w:lang w:val="en-US"/>
              </w:rPr>
            </w:pPr>
            <w:r>
              <w:rPr>
                <w:rFonts w:ascii="Courier New" w:hAnsi="Courier New" w:cs="Courier New"/>
                <w:b/>
                <w:sz w:val="18"/>
                <w:lang w:val="en-US"/>
              </w:rPr>
              <w:t>A</w:t>
            </w:r>
            <w:r w:rsidRPr="00EE2CF8">
              <w:rPr>
                <w:rFonts w:ascii="Courier New" w:hAnsi="Courier New" w:cs="Courier New"/>
                <w:b/>
                <w:sz w:val="18"/>
                <w:lang w:val="en-US"/>
              </w:rPr>
              <w:t>ppendix</w:t>
            </w:r>
          </w:p>
        </w:tc>
      </w:tr>
      <w:tr w:rsidR="00B477F6" w:rsidRPr="00F02523" w14:paraId="7C0678C2" w14:textId="77777777">
        <w:trPr>
          <w:trHeight w:val="113"/>
        </w:trPr>
        <w:tc>
          <w:tcPr>
            <w:tcW w:w="1853" w:type="dxa"/>
            <w:tcMar>
              <w:top w:w="100" w:type="dxa"/>
              <w:left w:w="100" w:type="dxa"/>
              <w:bottom w:w="100" w:type="dxa"/>
              <w:right w:w="100" w:type="dxa"/>
            </w:tcMar>
          </w:tcPr>
          <w:p w14:paraId="774089AE" w14:textId="77777777" w:rsidR="00B477F6" w:rsidRPr="00EE2CF8" w:rsidRDefault="00B477F6">
            <w:pPr>
              <w:pStyle w:val="normal"/>
              <w:spacing w:line="240" w:lineRule="auto"/>
              <w:rPr>
                <w:lang w:val="en-US"/>
              </w:rPr>
            </w:pPr>
            <w:r w:rsidRPr="00EE2CF8">
              <w:rPr>
                <w:rFonts w:ascii="Courier New" w:hAnsi="Courier New" w:cs="Courier New"/>
                <w:sz w:val="18"/>
                <w:lang w:val="en-US"/>
              </w:rPr>
              <w:t>OTU_1</w:t>
            </w:r>
          </w:p>
        </w:tc>
        <w:tc>
          <w:tcPr>
            <w:tcW w:w="1418" w:type="dxa"/>
            <w:tcMar>
              <w:top w:w="100" w:type="dxa"/>
              <w:left w:w="100" w:type="dxa"/>
              <w:bottom w:w="100" w:type="dxa"/>
              <w:right w:w="100" w:type="dxa"/>
            </w:tcMar>
          </w:tcPr>
          <w:p w14:paraId="01EED3FF" w14:textId="77777777" w:rsidR="00B477F6" w:rsidRPr="00EE2CF8" w:rsidRDefault="00B477F6">
            <w:pPr>
              <w:pStyle w:val="normal"/>
              <w:spacing w:line="240" w:lineRule="auto"/>
              <w:rPr>
                <w:lang w:val="en-US"/>
              </w:rPr>
            </w:pPr>
            <w:r w:rsidRPr="00EE2CF8">
              <w:rPr>
                <w:rFonts w:ascii="Courier New" w:hAnsi="Courier New" w:cs="Courier New"/>
                <w:sz w:val="18"/>
                <w:lang w:val="en-US"/>
              </w:rPr>
              <w:t>55575</w:t>
            </w:r>
          </w:p>
        </w:tc>
        <w:tc>
          <w:tcPr>
            <w:tcW w:w="2551" w:type="dxa"/>
            <w:tcMar>
              <w:top w:w="100" w:type="dxa"/>
              <w:left w:w="100" w:type="dxa"/>
              <w:bottom w:w="100" w:type="dxa"/>
              <w:right w:w="100" w:type="dxa"/>
            </w:tcMar>
          </w:tcPr>
          <w:p w14:paraId="424793CF" w14:textId="77777777" w:rsidR="00B477F6" w:rsidRPr="00EE2CF8" w:rsidRDefault="00B477F6">
            <w:pPr>
              <w:pStyle w:val="normal"/>
              <w:spacing w:line="240" w:lineRule="auto"/>
              <w:rPr>
                <w:lang w:val="en-US"/>
              </w:rPr>
            </w:pPr>
            <w:proofErr w:type="spellStart"/>
            <w:r w:rsidRPr="00EE2CF8">
              <w:rPr>
                <w:rFonts w:ascii="Courier New" w:hAnsi="Courier New" w:cs="Courier New"/>
                <w:i/>
                <w:sz w:val="18"/>
                <w:lang w:val="en-US"/>
              </w:rPr>
              <w:t>Dioscorea</w:t>
            </w:r>
            <w:proofErr w:type="spellEnd"/>
            <w:r w:rsidRPr="00EE2CF8">
              <w:rPr>
                <w:rFonts w:ascii="Courier New" w:hAnsi="Courier New" w:cs="Courier New"/>
                <w:i/>
                <w:sz w:val="18"/>
                <w:lang w:val="en-US"/>
              </w:rPr>
              <w:t xml:space="preserve"> </w:t>
            </w:r>
            <w:proofErr w:type="spellStart"/>
            <w:r w:rsidRPr="00EE2CF8">
              <w:rPr>
                <w:rFonts w:ascii="Courier New" w:hAnsi="Courier New" w:cs="Courier New"/>
                <w:i/>
                <w:sz w:val="18"/>
                <w:lang w:val="en-US"/>
              </w:rPr>
              <w:t>polystachya</w:t>
            </w:r>
            <w:proofErr w:type="spellEnd"/>
          </w:p>
        </w:tc>
        <w:tc>
          <w:tcPr>
            <w:tcW w:w="2268" w:type="dxa"/>
            <w:tcMar>
              <w:top w:w="100" w:type="dxa"/>
              <w:left w:w="100" w:type="dxa"/>
              <w:bottom w:w="100" w:type="dxa"/>
              <w:right w:w="100" w:type="dxa"/>
            </w:tcMar>
          </w:tcPr>
          <w:p w14:paraId="4EFE528E" w14:textId="77777777" w:rsidR="00B477F6" w:rsidRPr="00EE2CF8" w:rsidRDefault="00B477F6">
            <w:pPr>
              <w:pStyle w:val="normal"/>
              <w:spacing w:line="240" w:lineRule="auto"/>
              <w:rPr>
                <w:lang w:val="en-US"/>
              </w:rPr>
            </w:pPr>
          </w:p>
        </w:tc>
        <w:tc>
          <w:tcPr>
            <w:tcW w:w="1134" w:type="dxa"/>
            <w:tcMar>
              <w:top w:w="100" w:type="dxa"/>
              <w:left w:w="100" w:type="dxa"/>
              <w:bottom w:w="100" w:type="dxa"/>
              <w:right w:w="100" w:type="dxa"/>
            </w:tcMar>
          </w:tcPr>
          <w:p w14:paraId="0DB1E0B7" w14:textId="77777777" w:rsidR="00B477F6" w:rsidRPr="00EE2CF8" w:rsidRDefault="00B477F6">
            <w:pPr>
              <w:pStyle w:val="normal"/>
              <w:spacing w:line="240" w:lineRule="auto"/>
              <w:rPr>
                <w:lang w:val="en-US"/>
              </w:rPr>
            </w:pPr>
          </w:p>
        </w:tc>
      </w:tr>
      <w:tr w:rsidR="00B477F6" w:rsidRPr="00F02523" w14:paraId="2C2F3715" w14:textId="77777777">
        <w:trPr>
          <w:trHeight w:val="20"/>
        </w:trPr>
        <w:tc>
          <w:tcPr>
            <w:tcW w:w="1853" w:type="dxa"/>
            <w:tcMar>
              <w:top w:w="100" w:type="dxa"/>
              <w:left w:w="100" w:type="dxa"/>
              <w:bottom w:w="100" w:type="dxa"/>
              <w:right w:w="100" w:type="dxa"/>
            </w:tcMar>
          </w:tcPr>
          <w:p w14:paraId="1F53B818" w14:textId="77777777" w:rsidR="00B477F6" w:rsidRPr="00EE2CF8" w:rsidRDefault="00B477F6">
            <w:pPr>
              <w:pStyle w:val="normal"/>
              <w:spacing w:line="240" w:lineRule="auto"/>
              <w:rPr>
                <w:lang w:val="en-US"/>
              </w:rPr>
            </w:pPr>
            <w:r w:rsidRPr="00EE2CF8">
              <w:rPr>
                <w:rFonts w:ascii="Courier New" w:hAnsi="Courier New" w:cs="Courier New"/>
                <w:sz w:val="18"/>
                <w:lang w:val="en-US"/>
              </w:rPr>
              <w:t>OTU_2</w:t>
            </w:r>
          </w:p>
        </w:tc>
        <w:tc>
          <w:tcPr>
            <w:tcW w:w="1418" w:type="dxa"/>
            <w:tcMar>
              <w:top w:w="100" w:type="dxa"/>
              <w:left w:w="100" w:type="dxa"/>
              <w:bottom w:w="100" w:type="dxa"/>
              <w:right w:w="100" w:type="dxa"/>
            </w:tcMar>
          </w:tcPr>
          <w:p w14:paraId="69CA2FE2" w14:textId="77777777" w:rsidR="00B477F6" w:rsidRPr="00EE2CF8" w:rsidRDefault="00B477F6">
            <w:pPr>
              <w:pStyle w:val="normal"/>
              <w:spacing w:line="240" w:lineRule="auto"/>
              <w:rPr>
                <w:lang w:val="en-US"/>
              </w:rPr>
            </w:pPr>
            <w:r w:rsidRPr="00EE2CF8">
              <w:rPr>
                <w:rFonts w:ascii="Courier New" w:hAnsi="Courier New" w:cs="Courier New"/>
                <w:sz w:val="18"/>
                <w:lang w:val="en-US"/>
              </w:rPr>
              <w:t>906701</w:t>
            </w:r>
          </w:p>
        </w:tc>
        <w:tc>
          <w:tcPr>
            <w:tcW w:w="2551" w:type="dxa"/>
            <w:tcMar>
              <w:top w:w="100" w:type="dxa"/>
              <w:left w:w="100" w:type="dxa"/>
              <w:bottom w:w="100" w:type="dxa"/>
              <w:right w:w="100" w:type="dxa"/>
            </w:tcMar>
          </w:tcPr>
          <w:p w14:paraId="0C9BCFAA" w14:textId="77777777" w:rsidR="00B477F6" w:rsidRPr="00EE2CF8" w:rsidRDefault="00B477F6">
            <w:pPr>
              <w:pStyle w:val="normal"/>
              <w:spacing w:line="240" w:lineRule="auto"/>
              <w:rPr>
                <w:lang w:val="en-US"/>
              </w:rPr>
            </w:pPr>
            <w:proofErr w:type="spellStart"/>
            <w:r w:rsidRPr="00EE2CF8">
              <w:rPr>
                <w:rFonts w:ascii="Courier New" w:hAnsi="Courier New" w:cs="Courier New"/>
                <w:i/>
                <w:sz w:val="18"/>
                <w:lang w:val="en-US"/>
              </w:rPr>
              <w:t>Dendrobium</w:t>
            </w:r>
            <w:proofErr w:type="spellEnd"/>
            <w:r w:rsidRPr="00EE2CF8">
              <w:rPr>
                <w:rFonts w:ascii="Courier New" w:hAnsi="Courier New" w:cs="Courier New"/>
                <w:i/>
                <w:sz w:val="18"/>
                <w:lang w:val="en-US"/>
              </w:rPr>
              <w:t xml:space="preserve"> </w:t>
            </w:r>
            <w:proofErr w:type="spellStart"/>
            <w:r w:rsidRPr="00EE2CF8">
              <w:rPr>
                <w:rFonts w:ascii="Courier New" w:hAnsi="Courier New" w:cs="Courier New"/>
                <w:i/>
                <w:sz w:val="18"/>
                <w:lang w:val="en-US"/>
              </w:rPr>
              <w:t>cruentum</w:t>
            </w:r>
            <w:proofErr w:type="spellEnd"/>
          </w:p>
        </w:tc>
        <w:tc>
          <w:tcPr>
            <w:tcW w:w="2268" w:type="dxa"/>
            <w:tcMar>
              <w:top w:w="100" w:type="dxa"/>
              <w:left w:w="100" w:type="dxa"/>
              <w:bottom w:w="100" w:type="dxa"/>
              <w:right w:w="100" w:type="dxa"/>
            </w:tcMar>
          </w:tcPr>
          <w:p w14:paraId="507A6913" w14:textId="77777777" w:rsidR="00B477F6" w:rsidRPr="00EE2CF8" w:rsidRDefault="00B477F6">
            <w:pPr>
              <w:pStyle w:val="normal"/>
              <w:spacing w:line="240" w:lineRule="auto"/>
              <w:rPr>
                <w:lang w:val="en-US"/>
              </w:rPr>
            </w:pPr>
            <w:proofErr w:type="spellStart"/>
            <w:r w:rsidRPr="00EE2CF8">
              <w:rPr>
                <w:rFonts w:ascii="Courier New" w:hAnsi="Courier New" w:cs="Courier New"/>
                <w:i/>
                <w:sz w:val="18"/>
                <w:lang w:val="en-US"/>
              </w:rPr>
              <w:t>Dendrobium</w:t>
            </w:r>
            <w:proofErr w:type="spellEnd"/>
            <w:r w:rsidRPr="00EE2CF8">
              <w:rPr>
                <w:rFonts w:ascii="Courier New" w:hAnsi="Courier New" w:cs="Courier New"/>
                <w:i/>
                <w:sz w:val="18"/>
                <w:lang w:val="en-US"/>
              </w:rPr>
              <w:t xml:space="preserve"> </w:t>
            </w:r>
            <w:proofErr w:type="spellStart"/>
            <w:r w:rsidRPr="00EE2CF8">
              <w:rPr>
                <w:rFonts w:ascii="Courier New" w:hAnsi="Courier New" w:cs="Courier New"/>
                <w:i/>
                <w:sz w:val="18"/>
                <w:lang w:val="en-US"/>
              </w:rPr>
              <w:t>cruentum</w:t>
            </w:r>
            <w:proofErr w:type="spellEnd"/>
          </w:p>
        </w:tc>
        <w:tc>
          <w:tcPr>
            <w:tcW w:w="1134" w:type="dxa"/>
            <w:tcMar>
              <w:top w:w="100" w:type="dxa"/>
              <w:left w:w="100" w:type="dxa"/>
              <w:bottom w:w="100" w:type="dxa"/>
              <w:right w:w="100" w:type="dxa"/>
            </w:tcMar>
          </w:tcPr>
          <w:p w14:paraId="031DE036" w14:textId="77777777" w:rsidR="00B477F6" w:rsidRPr="00EE2CF8" w:rsidRDefault="00B477F6">
            <w:pPr>
              <w:pStyle w:val="normal"/>
              <w:spacing w:line="240" w:lineRule="auto"/>
              <w:rPr>
                <w:lang w:val="en-US"/>
              </w:rPr>
            </w:pPr>
            <w:r>
              <w:rPr>
                <w:rFonts w:ascii="Courier New" w:hAnsi="Courier New" w:cs="Courier New"/>
                <w:sz w:val="18"/>
                <w:lang w:val="en-US"/>
              </w:rPr>
              <w:t>I</w:t>
            </w:r>
          </w:p>
        </w:tc>
      </w:tr>
      <w:tr w:rsidR="00B477F6" w:rsidRPr="00F02523" w14:paraId="32C41C96" w14:textId="77777777">
        <w:tc>
          <w:tcPr>
            <w:tcW w:w="1853" w:type="dxa"/>
            <w:tcMar>
              <w:top w:w="100" w:type="dxa"/>
              <w:left w:w="100" w:type="dxa"/>
              <w:bottom w:w="100" w:type="dxa"/>
              <w:right w:w="100" w:type="dxa"/>
            </w:tcMar>
          </w:tcPr>
          <w:p w14:paraId="2A60F4B4" w14:textId="77777777" w:rsidR="00B477F6" w:rsidRPr="00EE2CF8" w:rsidRDefault="00B477F6">
            <w:pPr>
              <w:pStyle w:val="normal"/>
              <w:spacing w:line="240" w:lineRule="auto"/>
              <w:rPr>
                <w:lang w:val="en-US"/>
              </w:rPr>
            </w:pPr>
            <w:r w:rsidRPr="00EE2CF8">
              <w:rPr>
                <w:rFonts w:ascii="Courier New" w:hAnsi="Courier New" w:cs="Courier New"/>
                <w:sz w:val="18"/>
                <w:lang w:val="en-US"/>
              </w:rPr>
              <w:t>OTU_3</w:t>
            </w:r>
          </w:p>
        </w:tc>
        <w:tc>
          <w:tcPr>
            <w:tcW w:w="1418" w:type="dxa"/>
            <w:tcMar>
              <w:top w:w="100" w:type="dxa"/>
              <w:left w:w="100" w:type="dxa"/>
              <w:bottom w:w="100" w:type="dxa"/>
              <w:right w:w="100" w:type="dxa"/>
            </w:tcMar>
          </w:tcPr>
          <w:p w14:paraId="6498603A" w14:textId="77777777" w:rsidR="00B477F6" w:rsidRPr="00EE2CF8" w:rsidRDefault="00B477F6">
            <w:pPr>
              <w:pStyle w:val="normal"/>
              <w:spacing w:line="240" w:lineRule="auto"/>
              <w:rPr>
                <w:lang w:val="en-US"/>
              </w:rPr>
            </w:pPr>
            <w:r w:rsidRPr="00EE2CF8">
              <w:rPr>
                <w:rFonts w:ascii="Courier New" w:hAnsi="Courier New" w:cs="Courier New"/>
                <w:sz w:val="18"/>
                <w:lang w:val="en-US"/>
              </w:rPr>
              <w:t>540248</w:t>
            </w:r>
          </w:p>
        </w:tc>
        <w:tc>
          <w:tcPr>
            <w:tcW w:w="2551" w:type="dxa"/>
            <w:tcMar>
              <w:top w:w="100" w:type="dxa"/>
              <w:left w:w="100" w:type="dxa"/>
              <w:bottom w:w="100" w:type="dxa"/>
              <w:right w:w="100" w:type="dxa"/>
            </w:tcMar>
          </w:tcPr>
          <w:p w14:paraId="44B06BCF" w14:textId="77777777" w:rsidR="00B477F6" w:rsidRPr="00EE2CF8" w:rsidRDefault="00B477F6">
            <w:pPr>
              <w:pStyle w:val="normal"/>
              <w:spacing w:line="240" w:lineRule="auto"/>
              <w:rPr>
                <w:lang w:val="en-US"/>
              </w:rPr>
            </w:pPr>
            <w:proofErr w:type="spellStart"/>
            <w:r w:rsidRPr="00EE2CF8">
              <w:rPr>
                <w:rFonts w:ascii="Courier New" w:hAnsi="Courier New" w:cs="Courier New"/>
                <w:i/>
                <w:sz w:val="18"/>
                <w:lang w:val="en-US"/>
              </w:rPr>
              <w:t>Debregeasia</w:t>
            </w:r>
            <w:proofErr w:type="spellEnd"/>
            <w:r w:rsidRPr="00EE2CF8">
              <w:rPr>
                <w:rFonts w:ascii="Courier New" w:hAnsi="Courier New" w:cs="Courier New"/>
                <w:i/>
                <w:sz w:val="18"/>
                <w:lang w:val="en-US"/>
              </w:rPr>
              <w:t xml:space="preserve"> </w:t>
            </w:r>
            <w:proofErr w:type="spellStart"/>
            <w:r w:rsidRPr="00EE2CF8">
              <w:rPr>
                <w:rFonts w:ascii="Courier New" w:hAnsi="Courier New" w:cs="Courier New"/>
                <w:i/>
                <w:sz w:val="18"/>
                <w:lang w:val="en-US"/>
              </w:rPr>
              <w:t>elliptica</w:t>
            </w:r>
            <w:proofErr w:type="spellEnd"/>
          </w:p>
        </w:tc>
        <w:tc>
          <w:tcPr>
            <w:tcW w:w="2268" w:type="dxa"/>
            <w:tcMar>
              <w:top w:w="100" w:type="dxa"/>
              <w:left w:w="100" w:type="dxa"/>
              <w:bottom w:w="100" w:type="dxa"/>
              <w:right w:w="100" w:type="dxa"/>
            </w:tcMar>
          </w:tcPr>
          <w:p w14:paraId="3F24BCC4" w14:textId="77777777" w:rsidR="00B477F6" w:rsidRPr="00EE2CF8" w:rsidRDefault="00B477F6">
            <w:pPr>
              <w:pStyle w:val="normal"/>
              <w:spacing w:line="240" w:lineRule="auto"/>
              <w:rPr>
                <w:lang w:val="en-US"/>
              </w:rPr>
            </w:pPr>
          </w:p>
        </w:tc>
        <w:tc>
          <w:tcPr>
            <w:tcW w:w="1134" w:type="dxa"/>
            <w:tcMar>
              <w:top w:w="100" w:type="dxa"/>
              <w:left w:w="100" w:type="dxa"/>
              <w:bottom w:w="100" w:type="dxa"/>
              <w:right w:w="100" w:type="dxa"/>
            </w:tcMar>
          </w:tcPr>
          <w:p w14:paraId="7F6A7980" w14:textId="77777777" w:rsidR="00B477F6" w:rsidRPr="00EE2CF8" w:rsidRDefault="00B477F6">
            <w:pPr>
              <w:pStyle w:val="normal"/>
              <w:spacing w:line="240" w:lineRule="auto"/>
              <w:rPr>
                <w:lang w:val="en-US"/>
              </w:rPr>
            </w:pPr>
          </w:p>
        </w:tc>
      </w:tr>
      <w:tr w:rsidR="00B477F6" w:rsidRPr="00F02523" w14:paraId="4DCD7626" w14:textId="77777777">
        <w:tc>
          <w:tcPr>
            <w:tcW w:w="1853" w:type="dxa"/>
            <w:tcMar>
              <w:top w:w="100" w:type="dxa"/>
              <w:left w:w="100" w:type="dxa"/>
              <w:bottom w:w="100" w:type="dxa"/>
              <w:right w:w="100" w:type="dxa"/>
            </w:tcMar>
          </w:tcPr>
          <w:p w14:paraId="28896E5A" w14:textId="77777777" w:rsidR="00B477F6" w:rsidRPr="00EE2CF8" w:rsidRDefault="00B477F6">
            <w:pPr>
              <w:pStyle w:val="normal"/>
              <w:spacing w:line="240" w:lineRule="auto"/>
              <w:rPr>
                <w:lang w:val="en-US"/>
              </w:rPr>
            </w:pPr>
            <w:r w:rsidRPr="00EE2CF8">
              <w:rPr>
                <w:rFonts w:ascii="Courier New" w:hAnsi="Courier New" w:cs="Courier New"/>
                <w:sz w:val="18"/>
                <w:lang w:val="en-US"/>
              </w:rPr>
              <w:t>OTU_4</w:t>
            </w:r>
          </w:p>
        </w:tc>
        <w:tc>
          <w:tcPr>
            <w:tcW w:w="1418" w:type="dxa"/>
            <w:tcMar>
              <w:top w:w="100" w:type="dxa"/>
              <w:left w:w="100" w:type="dxa"/>
              <w:bottom w:w="100" w:type="dxa"/>
              <w:right w:w="100" w:type="dxa"/>
            </w:tcMar>
          </w:tcPr>
          <w:p w14:paraId="3B5B2D97" w14:textId="77777777" w:rsidR="00B477F6" w:rsidRPr="00EE2CF8" w:rsidRDefault="00B477F6">
            <w:pPr>
              <w:pStyle w:val="normal"/>
              <w:spacing w:line="240" w:lineRule="auto"/>
              <w:rPr>
                <w:lang w:val="en-US"/>
              </w:rPr>
            </w:pPr>
            <w:r w:rsidRPr="00EE2CF8">
              <w:rPr>
                <w:rFonts w:ascii="Courier New" w:hAnsi="Courier New" w:cs="Courier New"/>
                <w:sz w:val="18"/>
                <w:lang w:val="en-US"/>
              </w:rPr>
              <w:t>4054</w:t>
            </w:r>
          </w:p>
        </w:tc>
        <w:tc>
          <w:tcPr>
            <w:tcW w:w="2551" w:type="dxa"/>
            <w:tcMar>
              <w:top w:w="100" w:type="dxa"/>
              <w:left w:w="100" w:type="dxa"/>
              <w:bottom w:w="100" w:type="dxa"/>
              <w:right w:w="100" w:type="dxa"/>
            </w:tcMar>
          </w:tcPr>
          <w:p w14:paraId="33F0CADB" w14:textId="77777777" w:rsidR="00B477F6" w:rsidRPr="00EE2CF8" w:rsidRDefault="00B477F6">
            <w:pPr>
              <w:pStyle w:val="normal"/>
              <w:spacing w:line="240" w:lineRule="auto"/>
              <w:rPr>
                <w:lang w:val="en-US"/>
              </w:rPr>
            </w:pPr>
            <w:proofErr w:type="spellStart"/>
            <w:r w:rsidRPr="00EE2CF8">
              <w:rPr>
                <w:rFonts w:ascii="Courier New" w:hAnsi="Courier New" w:cs="Courier New"/>
                <w:i/>
                <w:sz w:val="18"/>
                <w:lang w:val="en-US"/>
              </w:rPr>
              <w:t>Panax</w:t>
            </w:r>
            <w:proofErr w:type="spellEnd"/>
            <w:r w:rsidRPr="00EE2CF8">
              <w:rPr>
                <w:rFonts w:ascii="Courier New" w:hAnsi="Courier New" w:cs="Courier New"/>
                <w:i/>
                <w:sz w:val="18"/>
                <w:lang w:val="en-US"/>
              </w:rPr>
              <w:t xml:space="preserve"> ginseng</w:t>
            </w:r>
          </w:p>
        </w:tc>
        <w:tc>
          <w:tcPr>
            <w:tcW w:w="2268" w:type="dxa"/>
            <w:tcMar>
              <w:top w:w="100" w:type="dxa"/>
              <w:left w:w="100" w:type="dxa"/>
              <w:bottom w:w="100" w:type="dxa"/>
              <w:right w:w="100" w:type="dxa"/>
            </w:tcMar>
          </w:tcPr>
          <w:p w14:paraId="37A2F499" w14:textId="77777777" w:rsidR="00B477F6" w:rsidRPr="00EE2CF8" w:rsidRDefault="00B477F6">
            <w:pPr>
              <w:pStyle w:val="normal"/>
              <w:spacing w:line="240" w:lineRule="auto"/>
              <w:rPr>
                <w:lang w:val="en-US"/>
              </w:rPr>
            </w:pPr>
            <w:proofErr w:type="spellStart"/>
            <w:r w:rsidRPr="00EE2CF8">
              <w:rPr>
                <w:rFonts w:ascii="Courier New" w:hAnsi="Courier New" w:cs="Courier New"/>
                <w:i/>
                <w:sz w:val="18"/>
                <w:lang w:val="en-US"/>
              </w:rPr>
              <w:t>Panax</w:t>
            </w:r>
            <w:proofErr w:type="spellEnd"/>
            <w:r w:rsidRPr="00EE2CF8">
              <w:rPr>
                <w:rFonts w:ascii="Courier New" w:hAnsi="Courier New" w:cs="Courier New"/>
                <w:i/>
                <w:sz w:val="18"/>
                <w:lang w:val="en-US"/>
              </w:rPr>
              <w:t xml:space="preserve"> ginseng</w:t>
            </w:r>
            <w:r w:rsidRPr="00EE2CF8">
              <w:rPr>
                <w:rFonts w:ascii="Courier New" w:hAnsi="Courier New" w:cs="Courier New"/>
                <w:sz w:val="18"/>
                <w:lang w:val="en-US"/>
              </w:rPr>
              <w:t>, Only the population of the Russian Federation; no other population is included in the Appendices)</w:t>
            </w:r>
          </w:p>
        </w:tc>
        <w:tc>
          <w:tcPr>
            <w:tcW w:w="1134" w:type="dxa"/>
            <w:tcMar>
              <w:top w:w="100" w:type="dxa"/>
              <w:left w:w="100" w:type="dxa"/>
              <w:bottom w:w="100" w:type="dxa"/>
              <w:right w:w="100" w:type="dxa"/>
            </w:tcMar>
          </w:tcPr>
          <w:p w14:paraId="018E5E8A" w14:textId="77777777" w:rsidR="00B477F6" w:rsidRPr="00EE2CF8" w:rsidRDefault="00B477F6">
            <w:pPr>
              <w:pStyle w:val="normal"/>
              <w:spacing w:line="240" w:lineRule="auto"/>
              <w:rPr>
                <w:lang w:val="en-US"/>
              </w:rPr>
            </w:pPr>
            <w:r>
              <w:rPr>
                <w:rFonts w:ascii="Courier New" w:hAnsi="Courier New" w:cs="Courier New"/>
                <w:sz w:val="18"/>
                <w:lang w:val="en-US"/>
              </w:rPr>
              <w:t>II</w:t>
            </w:r>
          </w:p>
        </w:tc>
      </w:tr>
    </w:tbl>
    <w:p w14:paraId="5E3A7B7A" w14:textId="77777777" w:rsidR="00B477F6" w:rsidRPr="00EE2CF8" w:rsidRDefault="00B477F6">
      <w:pPr>
        <w:pStyle w:val="normal"/>
        <w:rPr>
          <w:lang w:val="en-US"/>
        </w:rPr>
      </w:pPr>
    </w:p>
    <w:p w14:paraId="049FDD4D" w14:textId="77777777" w:rsidR="00B477F6" w:rsidRDefault="00B477F6" w:rsidP="00CA1BB4">
      <w:pPr>
        <w:pStyle w:val="Kop2"/>
        <w:rPr>
          <w:lang w:val="en-US"/>
        </w:rPr>
      </w:pPr>
      <w:bookmarkStart w:id="1388" w:name="h.rlv4dpyicro0" w:colFirst="0" w:colLast="0"/>
      <w:bookmarkEnd w:id="1388"/>
      <w:r w:rsidRPr="00EE2CF8">
        <w:rPr>
          <w:lang w:val="en-US"/>
        </w:rPr>
        <w:lastRenderedPageBreak/>
        <w:t>References</w:t>
      </w:r>
    </w:p>
    <w:p w14:paraId="03F98E9F" w14:textId="77777777" w:rsidR="00B477F6" w:rsidRPr="00CA1BB4" w:rsidRDefault="00B477F6">
      <w:pPr>
        <w:pStyle w:val="Normaalweb"/>
        <w:ind w:left="480" w:hanging="480"/>
        <w:rPr>
          <w:rFonts w:ascii="Arial" w:hAnsi="Arial"/>
          <w:noProof/>
          <w:sz w:val="22"/>
        </w:rPr>
      </w:pPr>
      <w:r>
        <w:rPr>
          <w:lang w:val="en-US"/>
        </w:rPr>
        <w:fldChar w:fldCharType="begin" w:fldLock="1"/>
      </w:r>
      <w:r>
        <w:rPr>
          <w:lang w:val="en-US"/>
        </w:rPr>
        <w:instrText xml:space="preserve">ADDIN Mendeley Bibliography CSL_BIBLIOGRAPHY </w:instrText>
      </w:r>
      <w:r>
        <w:rPr>
          <w:lang w:val="en-US"/>
        </w:rPr>
        <w:fldChar w:fldCharType="separate"/>
      </w:r>
      <w:r w:rsidRPr="00CA1BB4">
        <w:rPr>
          <w:rFonts w:ascii="Arial" w:hAnsi="Arial"/>
          <w:noProof/>
          <w:sz w:val="22"/>
        </w:rPr>
        <w:t xml:space="preserve">Altschul, S. F., Gish, W., Miller, W., Myers, E. W., &amp; Lipman, D. J. </w:t>
      </w:r>
      <w:del w:id="1389" w:author="Gravendeel Barbara" w:date="2013-03-15T17:15:00Z">
        <w:r w:rsidRPr="00CA1BB4" w:rsidDel="00B86ECF">
          <w:rPr>
            <w:rFonts w:ascii="Arial" w:hAnsi="Arial"/>
            <w:noProof/>
            <w:sz w:val="22"/>
          </w:rPr>
          <w:delText xml:space="preserve">(1990). </w:delText>
        </w:r>
      </w:del>
      <w:r w:rsidRPr="00CA1BB4">
        <w:rPr>
          <w:rFonts w:ascii="Arial" w:hAnsi="Arial"/>
          <w:noProof/>
          <w:sz w:val="22"/>
        </w:rPr>
        <w:t xml:space="preserve">Basic local alignment search tool. </w:t>
      </w:r>
      <w:r w:rsidRPr="00CA1BB4">
        <w:rPr>
          <w:rFonts w:ascii="Arial" w:hAnsi="Arial"/>
          <w:i/>
          <w:iCs/>
          <w:noProof/>
          <w:sz w:val="22"/>
        </w:rPr>
        <w:t>J</w:t>
      </w:r>
      <w:ins w:id="1390" w:author="Gravendeel Barbara" w:date="2013-03-15T17:12:00Z">
        <w:r w:rsidRPr="00CA1BB4">
          <w:rPr>
            <w:rFonts w:ascii="Arial" w:hAnsi="Arial"/>
            <w:i/>
            <w:iCs/>
            <w:noProof/>
            <w:sz w:val="22"/>
          </w:rPr>
          <w:t>. Mol. Biol.</w:t>
        </w:r>
      </w:ins>
      <w:ins w:id="1391" w:author="Gravendeel Barbara" w:date="2013-03-15T17:15:00Z">
        <w:r w:rsidRPr="00CA1BB4">
          <w:rPr>
            <w:rFonts w:ascii="Arial" w:hAnsi="Arial"/>
            <w:i/>
            <w:iCs/>
            <w:noProof/>
            <w:sz w:val="22"/>
          </w:rPr>
          <w:t xml:space="preserve"> </w:t>
        </w:r>
        <w:r w:rsidRPr="00CA1BB4">
          <w:rPr>
            <w:rFonts w:ascii="Arial" w:hAnsi="Arial"/>
            <w:iCs/>
            <w:noProof/>
            <w:sz w:val="22"/>
          </w:rPr>
          <w:t>1990</w:t>
        </w:r>
      </w:ins>
      <w:del w:id="1392" w:author="Gravendeel Barbara" w:date="2013-03-15T17:12:00Z">
        <w:r w:rsidRPr="00CA1BB4" w:rsidDel="00B86ECF">
          <w:rPr>
            <w:rFonts w:ascii="Arial" w:hAnsi="Arial"/>
            <w:i/>
            <w:iCs/>
            <w:noProof/>
            <w:sz w:val="22"/>
          </w:rPr>
          <w:delText>ournal of Molecular Biology</w:delText>
        </w:r>
      </w:del>
      <w:r w:rsidRPr="00CA1BB4">
        <w:rPr>
          <w:rFonts w:ascii="Arial" w:hAnsi="Arial"/>
          <w:noProof/>
          <w:sz w:val="22"/>
        </w:rPr>
        <w:t xml:space="preserve">, </w:t>
      </w:r>
      <w:r w:rsidRPr="00B477F6">
        <w:rPr>
          <w:rFonts w:ascii="Arial" w:hAnsi="Arial"/>
          <w:b/>
          <w:iCs/>
          <w:noProof/>
          <w:sz w:val="22"/>
          <w:rPrChange w:id="1393" w:author="Gravendeel Barbara" w:date="2013-03-15T17:10:00Z">
            <w:rPr>
              <w:rFonts w:ascii="Arial" w:hAnsi="Arial"/>
              <w:b/>
              <w:i/>
              <w:iCs/>
              <w:noProof/>
              <w:color w:val="666666"/>
              <w:sz w:val="22"/>
              <w:lang w:eastAsia="ja-JP"/>
            </w:rPr>
          </w:rPrChange>
        </w:rPr>
        <w:t>215</w:t>
      </w:r>
      <w:ins w:id="1394" w:author="Gravendeel Barbara" w:date="2013-03-15T17:12:00Z">
        <w:r w:rsidRPr="00CA1BB4">
          <w:rPr>
            <w:rFonts w:ascii="Arial" w:hAnsi="Arial"/>
            <w:noProof/>
            <w:sz w:val="22"/>
          </w:rPr>
          <w:t>:</w:t>
        </w:r>
      </w:ins>
      <w:del w:id="1395" w:author="Gravendeel Barbara" w:date="2013-03-15T17:12:00Z">
        <w:r w:rsidRPr="00CA1BB4" w:rsidDel="00B86ECF">
          <w:rPr>
            <w:rFonts w:ascii="Arial" w:hAnsi="Arial"/>
            <w:noProof/>
            <w:sz w:val="22"/>
          </w:rPr>
          <w:delText>,</w:delText>
        </w:r>
      </w:del>
      <w:r w:rsidRPr="00CA1BB4">
        <w:rPr>
          <w:rFonts w:ascii="Arial" w:hAnsi="Arial"/>
          <w:noProof/>
          <w:sz w:val="22"/>
        </w:rPr>
        <w:t xml:space="preserve"> 403–</w:t>
      </w:r>
      <w:del w:id="1396" w:author="Gravendeel Barbara" w:date="2013-03-15T17:09:00Z">
        <w:r w:rsidRPr="00CA1BB4" w:rsidDel="00B86ECF">
          <w:rPr>
            <w:rFonts w:ascii="Arial" w:hAnsi="Arial"/>
            <w:noProof/>
            <w:sz w:val="22"/>
          </w:rPr>
          <w:delText>4</w:delText>
        </w:r>
      </w:del>
      <w:r w:rsidRPr="00CA1BB4">
        <w:rPr>
          <w:rFonts w:ascii="Arial" w:hAnsi="Arial"/>
          <w:noProof/>
          <w:sz w:val="22"/>
        </w:rPr>
        <w:t>10.</w:t>
      </w:r>
    </w:p>
    <w:p w14:paraId="17E10D5B" w14:textId="77777777" w:rsidR="00B477F6" w:rsidRPr="00CA1BB4" w:rsidRDefault="00B477F6">
      <w:pPr>
        <w:pStyle w:val="Normaalweb"/>
        <w:ind w:left="480" w:hanging="480"/>
        <w:rPr>
          <w:ins w:id="1397" w:author="Gravendeel Barbara" w:date="2013-03-15T17:03:00Z"/>
          <w:rFonts w:ascii="Arial" w:hAnsi="Arial"/>
          <w:noProof/>
          <w:sz w:val="22"/>
        </w:rPr>
      </w:pPr>
      <w:r w:rsidRPr="00CA1BB4">
        <w:rPr>
          <w:rFonts w:ascii="Arial" w:hAnsi="Arial"/>
          <w:noProof/>
          <w:sz w:val="22"/>
        </w:rPr>
        <w:t xml:space="preserve">Benson, D. A., Karsch-Mizrachi, I., Lipman, D. J., Ostell, J., &amp; Sayers, E. W. </w:t>
      </w:r>
      <w:del w:id="1398" w:author="Gravendeel Barbara" w:date="2013-03-15T17:15:00Z">
        <w:r w:rsidRPr="00CA1BB4" w:rsidDel="00B86ECF">
          <w:rPr>
            <w:rFonts w:ascii="Arial" w:hAnsi="Arial"/>
            <w:noProof/>
            <w:sz w:val="22"/>
          </w:rPr>
          <w:delText>(2009)</w:delText>
        </w:r>
      </w:del>
      <w:del w:id="1399" w:author="Gravendeel Barbara" w:date="2013-03-15T17:16:00Z">
        <w:r w:rsidRPr="00CA1BB4" w:rsidDel="00B86ECF">
          <w:rPr>
            <w:rFonts w:ascii="Arial" w:hAnsi="Arial"/>
            <w:noProof/>
            <w:sz w:val="22"/>
          </w:rPr>
          <w:delText xml:space="preserve">. </w:delText>
        </w:r>
      </w:del>
      <w:r w:rsidRPr="00CA1BB4">
        <w:rPr>
          <w:rFonts w:ascii="Arial" w:hAnsi="Arial"/>
          <w:noProof/>
          <w:sz w:val="22"/>
        </w:rPr>
        <w:t xml:space="preserve">GenBank. </w:t>
      </w:r>
      <w:r w:rsidRPr="00CA1BB4">
        <w:rPr>
          <w:rFonts w:ascii="Arial" w:hAnsi="Arial"/>
          <w:i/>
          <w:iCs/>
          <w:noProof/>
          <w:sz w:val="22"/>
        </w:rPr>
        <w:t xml:space="preserve">Nucleic </w:t>
      </w:r>
      <w:ins w:id="1400" w:author="Gravendeel Barbara" w:date="2013-03-15T17:13:00Z">
        <w:r w:rsidRPr="00CA1BB4">
          <w:rPr>
            <w:rFonts w:ascii="Arial" w:hAnsi="Arial"/>
            <w:i/>
            <w:iCs/>
            <w:noProof/>
            <w:sz w:val="22"/>
          </w:rPr>
          <w:t>A</w:t>
        </w:r>
      </w:ins>
      <w:del w:id="1401" w:author="Gravendeel Barbara" w:date="2013-03-15T17:13:00Z">
        <w:r w:rsidRPr="00CA1BB4" w:rsidDel="00B86ECF">
          <w:rPr>
            <w:rFonts w:ascii="Arial" w:hAnsi="Arial"/>
            <w:i/>
            <w:iCs/>
            <w:noProof/>
            <w:sz w:val="22"/>
          </w:rPr>
          <w:delText>a</w:delText>
        </w:r>
      </w:del>
      <w:r w:rsidRPr="00CA1BB4">
        <w:rPr>
          <w:rFonts w:ascii="Arial" w:hAnsi="Arial"/>
          <w:i/>
          <w:iCs/>
          <w:noProof/>
          <w:sz w:val="22"/>
        </w:rPr>
        <w:t xml:space="preserve">cids </w:t>
      </w:r>
      <w:ins w:id="1402" w:author="Gravendeel Barbara" w:date="2013-03-15T17:13:00Z">
        <w:r w:rsidRPr="00CA1BB4">
          <w:rPr>
            <w:rFonts w:ascii="Arial" w:hAnsi="Arial"/>
            <w:i/>
            <w:iCs/>
            <w:noProof/>
            <w:sz w:val="22"/>
          </w:rPr>
          <w:t>R</w:t>
        </w:r>
      </w:ins>
      <w:del w:id="1403" w:author="Gravendeel Barbara" w:date="2013-03-15T17:13:00Z">
        <w:r w:rsidRPr="00CA1BB4" w:rsidDel="00B86ECF">
          <w:rPr>
            <w:rFonts w:ascii="Arial" w:hAnsi="Arial"/>
            <w:i/>
            <w:iCs/>
            <w:noProof/>
            <w:sz w:val="22"/>
          </w:rPr>
          <w:delText>r</w:delText>
        </w:r>
      </w:del>
      <w:r w:rsidRPr="00CA1BB4">
        <w:rPr>
          <w:rFonts w:ascii="Arial" w:hAnsi="Arial"/>
          <w:i/>
          <w:iCs/>
          <w:noProof/>
          <w:sz w:val="22"/>
        </w:rPr>
        <w:t>e</w:t>
      </w:r>
      <w:ins w:id="1404" w:author="Gravendeel Barbara" w:date="2013-03-15T17:13:00Z">
        <w:r w:rsidRPr="00CA1BB4">
          <w:rPr>
            <w:rFonts w:ascii="Arial" w:hAnsi="Arial"/>
            <w:i/>
            <w:iCs/>
            <w:noProof/>
            <w:sz w:val="22"/>
          </w:rPr>
          <w:t>s.</w:t>
        </w:r>
      </w:ins>
      <w:ins w:id="1405" w:author="Gravendeel Barbara" w:date="2013-03-15T17:15:00Z">
        <w:r w:rsidRPr="00CA1BB4">
          <w:rPr>
            <w:rFonts w:ascii="Arial" w:hAnsi="Arial"/>
            <w:i/>
            <w:iCs/>
            <w:noProof/>
            <w:sz w:val="22"/>
          </w:rPr>
          <w:t xml:space="preserve"> </w:t>
        </w:r>
        <w:r w:rsidRPr="00CA1BB4">
          <w:rPr>
            <w:rFonts w:ascii="Arial" w:hAnsi="Arial"/>
            <w:iCs/>
            <w:noProof/>
            <w:sz w:val="22"/>
          </w:rPr>
          <w:t>2009</w:t>
        </w:r>
      </w:ins>
      <w:del w:id="1406" w:author="Gravendeel Barbara" w:date="2013-03-15T17:13:00Z">
        <w:r w:rsidRPr="00CA1BB4" w:rsidDel="00B86ECF">
          <w:rPr>
            <w:rFonts w:ascii="Arial" w:hAnsi="Arial"/>
            <w:i/>
            <w:iCs/>
            <w:noProof/>
            <w:sz w:val="22"/>
          </w:rPr>
          <w:delText>search</w:delText>
        </w:r>
      </w:del>
      <w:r w:rsidRPr="00CA1BB4">
        <w:rPr>
          <w:rFonts w:ascii="Arial" w:hAnsi="Arial"/>
          <w:noProof/>
          <w:sz w:val="22"/>
        </w:rPr>
        <w:t xml:space="preserve">, </w:t>
      </w:r>
      <w:r w:rsidRPr="00B477F6">
        <w:rPr>
          <w:rFonts w:ascii="Arial" w:hAnsi="Arial"/>
          <w:b/>
          <w:iCs/>
          <w:noProof/>
          <w:sz w:val="22"/>
          <w:rPrChange w:id="1407" w:author="Gravendeel Barbara" w:date="2013-03-15T17:14:00Z">
            <w:rPr>
              <w:rFonts w:ascii="Arial" w:hAnsi="Arial"/>
              <w:b/>
              <w:i/>
              <w:iCs/>
              <w:noProof/>
              <w:color w:val="666666"/>
              <w:sz w:val="22"/>
              <w:lang w:eastAsia="ja-JP"/>
            </w:rPr>
          </w:rPrChange>
        </w:rPr>
        <w:t>37</w:t>
      </w:r>
      <w:del w:id="1408" w:author="Gravendeel Barbara" w:date="2013-03-15T17:09:00Z">
        <w:r w:rsidRPr="00CA1BB4" w:rsidDel="00B86ECF">
          <w:rPr>
            <w:rFonts w:ascii="Arial" w:hAnsi="Arial"/>
            <w:noProof/>
            <w:sz w:val="22"/>
          </w:rPr>
          <w:delText>(Database issue)</w:delText>
        </w:r>
      </w:del>
      <w:ins w:id="1409" w:author="Gravendeel Barbara" w:date="2013-03-15T17:14:00Z">
        <w:r w:rsidRPr="00CA1BB4">
          <w:rPr>
            <w:rFonts w:ascii="Arial" w:hAnsi="Arial"/>
            <w:noProof/>
            <w:sz w:val="22"/>
          </w:rPr>
          <w:t xml:space="preserve">: </w:t>
        </w:r>
      </w:ins>
      <w:del w:id="1410" w:author="Gravendeel Barbara" w:date="2013-03-15T17:14:00Z">
        <w:r w:rsidRPr="00CA1BB4" w:rsidDel="00B86ECF">
          <w:rPr>
            <w:rFonts w:ascii="Arial" w:hAnsi="Arial"/>
            <w:noProof/>
            <w:sz w:val="22"/>
          </w:rPr>
          <w:delText xml:space="preserve">, </w:delText>
        </w:r>
      </w:del>
      <w:r w:rsidRPr="00CA1BB4">
        <w:rPr>
          <w:rFonts w:ascii="Arial" w:hAnsi="Arial"/>
          <w:noProof/>
          <w:sz w:val="22"/>
        </w:rPr>
        <w:t xml:space="preserve">D26–31. </w:t>
      </w:r>
      <w:del w:id="1411" w:author="Gravendeel Barbara" w:date="2013-03-15T17:09:00Z">
        <w:r w:rsidRPr="00CA1BB4" w:rsidDel="00B86ECF">
          <w:rPr>
            <w:rFonts w:ascii="Arial" w:hAnsi="Arial"/>
            <w:noProof/>
            <w:sz w:val="22"/>
          </w:rPr>
          <w:delText>doi:10.1093/nar/gkn723</w:delText>
        </w:r>
      </w:del>
    </w:p>
    <w:p w14:paraId="2FCA1A40" w14:textId="77777777" w:rsidR="00B477F6" w:rsidRPr="00CA1BB4" w:rsidRDefault="00B477F6">
      <w:pPr>
        <w:pStyle w:val="Normaalweb"/>
        <w:numPr>
          <w:ins w:id="1412" w:author="Gravendeel Barbara" w:date="2013-03-15T17:03:00Z"/>
        </w:numPr>
        <w:ind w:left="480" w:hanging="480"/>
        <w:rPr>
          <w:rFonts w:ascii="Arial" w:hAnsi="Arial"/>
          <w:noProof/>
          <w:sz w:val="22"/>
        </w:rPr>
      </w:pPr>
      <w:ins w:id="1413" w:author="Gravendeel Barbara" w:date="2013-03-15T17:03:00Z">
        <w:r w:rsidRPr="00CA1BB4">
          <w:rPr>
            <w:rFonts w:ascii="Arial" w:hAnsi="Arial"/>
            <w:noProof/>
            <w:sz w:val="22"/>
          </w:rPr>
          <w:t xml:space="preserve">Boyle, B., Hopkins, N., Lu, Z., Garay, J.A.R., Mozzherin, D., Rees, T., Matasci, N., Narro, M.L., Piel, W.H., McKay, S.J., Lowry, S., Freeland, C., Peet, R.K., Enquist, B.J. The taxonomic name resolution service: an online tool for automated standardiation of plant names. </w:t>
        </w:r>
        <w:r w:rsidRPr="00B477F6">
          <w:rPr>
            <w:rFonts w:ascii="Arial" w:hAnsi="Arial"/>
            <w:i/>
            <w:noProof/>
            <w:sz w:val="22"/>
            <w:rPrChange w:id="1414" w:author="Gravendeel Barbara" w:date="2013-03-15T17:06:00Z">
              <w:rPr>
                <w:rFonts w:ascii="Arial" w:hAnsi="Arial"/>
                <w:b/>
                <w:noProof/>
                <w:color w:val="666666"/>
                <w:sz w:val="22"/>
                <w:lang w:eastAsia="ja-JP"/>
              </w:rPr>
            </w:rPrChange>
          </w:rPr>
          <w:t>BMC Bioinformatics</w:t>
        </w:r>
      </w:ins>
      <w:ins w:id="1415" w:author="Gravendeel Barbara" w:date="2013-03-15T17:16:00Z">
        <w:r w:rsidRPr="00B86ECF">
          <w:rPr>
            <w:rFonts w:ascii="Arial" w:hAnsi="Arial"/>
            <w:i/>
            <w:noProof/>
            <w:sz w:val="22"/>
          </w:rPr>
          <w:t xml:space="preserve"> </w:t>
        </w:r>
        <w:r w:rsidRPr="00B86ECF">
          <w:rPr>
            <w:rFonts w:ascii="Arial" w:hAnsi="Arial"/>
            <w:noProof/>
            <w:sz w:val="22"/>
          </w:rPr>
          <w:t>2013</w:t>
        </w:r>
      </w:ins>
      <w:ins w:id="1416" w:author="Gravendeel Barbara" w:date="2013-03-15T17:06:00Z">
        <w:r w:rsidRPr="00CA1BB4">
          <w:rPr>
            <w:rFonts w:ascii="Arial" w:hAnsi="Arial"/>
            <w:noProof/>
            <w:sz w:val="22"/>
          </w:rPr>
          <w:t>,</w:t>
        </w:r>
      </w:ins>
      <w:ins w:id="1417" w:author="Gravendeel Barbara" w:date="2013-03-15T17:05:00Z">
        <w:r w:rsidRPr="00CA1BB4">
          <w:rPr>
            <w:rFonts w:ascii="Arial" w:hAnsi="Arial"/>
            <w:noProof/>
            <w:sz w:val="22"/>
          </w:rPr>
          <w:t xml:space="preserve"> </w:t>
        </w:r>
        <w:r w:rsidRPr="00B477F6">
          <w:rPr>
            <w:rFonts w:ascii="Arial" w:hAnsi="Arial"/>
            <w:b/>
            <w:noProof/>
            <w:sz w:val="22"/>
            <w:rPrChange w:id="1418" w:author="Gravendeel Barbara" w:date="2013-03-15T17:14:00Z">
              <w:rPr>
                <w:rFonts w:ascii="Arial" w:hAnsi="Arial"/>
                <w:b/>
                <w:noProof/>
                <w:color w:val="666666"/>
                <w:sz w:val="22"/>
                <w:lang w:eastAsia="ja-JP"/>
              </w:rPr>
            </w:rPrChange>
          </w:rPr>
          <w:t>14(16)</w:t>
        </w:r>
        <w:r w:rsidRPr="00CA1BB4">
          <w:rPr>
            <w:rFonts w:ascii="Arial" w:hAnsi="Arial"/>
            <w:noProof/>
            <w:sz w:val="22"/>
          </w:rPr>
          <w:t xml:space="preserve">. </w:t>
        </w:r>
      </w:ins>
    </w:p>
    <w:p w14:paraId="775DD9F2" w14:textId="77777777" w:rsidR="00B477F6" w:rsidRPr="00CA1BB4" w:rsidRDefault="00B477F6">
      <w:pPr>
        <w:pStyle w:val="Normaalweb"/>
        <w:ind w:left="480" w:hanging="480"/>
        <w:rPr>
          <w:rFonts w:ascii="Arial" w:hAnsi="Arial"/>
          <w:noProof/>
          <w:sz w:val="22"/>
        </w:rPr>
      </w:pPr>
      <w:r w:rsidRPr="00CA1BB4">
        <w:rPr>
          <w:rFonts w:ascii="Arial" w:hAnsi="Arial"/>
          <w:noProof/>
          <w:sz w:val="22"/>
        </w:rPr>
        <w:t xml:space="preserve">Coghlan, M. L., Haile, J., Houston, J., Murray, D. C., White, N. E., Moolhuijzen, P., Bellgard, M. I., et al. </w:t>
      </w:r>
      <w:del w:id="1419" w:author="Gravendeel Barbara" w:date="2013-03-15T17:16:00Z">
        <w:r w:rsidRPr="00CA1BB4" w:rsidDel="00B86ECF">
          <w:rPr>
            <w:rFonts w:ascii="Arial" w:hAnsi="Arial"/>
            <w:noProof/>
            <w:sz w:val="22"/>
          </w:rPr>
          <w:delText xml:space="preserve">(2012). </w:delText>
        </w:r>
      </w:del>
      <w:r w:rsidRPr="00CA1BB4">
        <w:rPr>
          <w:rFonts w:ascii="Arial" w:hAnsi="Arial"/>
          <w:noProof/>
          <w:sz w:val="22"/>
        </w:rPr>
        <w:t xml:space="preserve">Deep Sequencing of Plant and Animal DNA Contained within Traditional Chinese Medicines Reveals Legality Issues and Health Safety Concerns. </w:t>
      </w:r>
      <w:r w:rsidRPr="00CA1BB4">
        <w:rPr>
          <w:rFonts w:ascii="Arial" w:hAnsi="Arial"/>
          <w:i/>
          <w:iCs/>
          <w:noProof/>
          <w:sz w:val="22"/>
        </w:rPr>
        <w:t>PLoS Genetics</w:t>
      </w:r>
      <w:ins w:id="1420" w:author="Gravendeel Barbara" w:date="2013-03-15T17:16:00Z">
        <w:r w:rsidRPr="00CA1BB4">
          <w:rPr>
            <w:rFonts w:ascii="Arial" w:hAnsi="Arial"/>
            <w:i/>
            <w:iCs/>
            <w:noProof/>
            <w:sz w:val="22"/>
          </w:rPr>
          <w:t xml:space="preserve"> </w:t>
        </w:r>
        <w:r w:rsidRPr="00CA1BB4">
          <w:rPr>
            <w:rFonts w:ascii="Arial" w:hAnsi="Arial"/>
            <w:iCs/>
            <w:noProof/>
            <w:sz w:val="22"/>
          </w:rPr>
          <w:t>2012</w:t>
        </w:r>
      </w:ins>
      <w:r w:rsidRPr="00CA1BB4">
        <w:rPr>
          <w:rFonts w:ascii="Arial" w:hAnsi="Arial"/>
          <w:noProof/>
          <w:sz w:val="22"/>
        </w:rPr>
        <w:t xml:space="preserve">, </w:t>
      </w:r>
      <w:r w:rsidRPr="00B477F6">
        <w:rPr>
          <w:rFonts w:ascii="Arial" w:hAnsi="Arial"/>
          <w:b/>
          <w:iCs/>
          <w:noProof/>
          <w:sz w:val="22"/>
          <w:rPrChange w:id="1421" w:author="Gravendeel Barbara" w:date="2013-03-15T17:16:00Z">
            <w:rPr>
              <w:rFonts w:ascii="Arial" w:hAnsi="Arial"/>
              <w:b/>
              <w:i/>
              <w:iCs/>
              <w:noProof/>
              <w:color w:val="666666"/>
              <w:sz w:val="22"/>
              <w:lang w:eastAsia="ja-JP"/>
            </w:rPr>
          </w:rPrChange>
        </w:rPr>
        <w:t>8</w:t>
      </w:r>
      <w:r w:rsidRPr="00B477F6">
        <w:rPr>
          <w:rFonts w:ascii="Arial" w:hAnsi="Arial"/>
          <w:b/>
          <w:noProof/>
          <w:sz w:val="22"/>
          <w:rPrChange w:id="1422" w:author="Gravendeel Barbara" w:date="2013-03-15T17:16:00Z">
            <w:rPr>
              <w:rFonts w:ascii="Arial" w:hAnsi="Arial"/>
              <w:b/>
              <w:noProof/>
              <w:color w:val="666666"/>
              <w:sz w:val="22"/>
              <w:lang w:eastAsia="ja-JP"/>
            </w:rPr>
          </w:rPrChange>
        </w:rPr>
        <w:t>(4)</w:t>
      </w:r>
      <w:r w:rsidRPr="00CA1BB4">
        <w:rPr>
          <w:rFonts w:ascii="Arial" w:hAnsi="Arial"/>
          <w:noProof/>
          <w:sz w:val="22"/>
        </w:rPr>
        <w:t xml:space="preserve">. </w:t>
      </w:r>
      <w:del w:id="1423" w:author="Gravendeel Barbara" w:date="2013-03-15T17:08:00Z">
        <w:r w:rsidRPr="00CA1BB4" w:rsidDel="00B86ECF">
          <w:rPr>
            <w:rFonts w:ascii="Arial" w:hAnsi="Arial"/>
            <w:noProof/>
            <w:sz w:val="22"/>
          </w:rPr>
          <w:delText>Retrieved from http://www.plosgenetics.org/article/info%3Adoi%2F10.1371%2Fjournal.pgen.1002657</w:delText>
        </w:r>
      </w:del>
    </w:p>
    <w:p w14:paraId="667F0ACE" w14:textId="77777777" w:rsidR="00B477F6" w:rsidRPr="00CA1BB4" w:rsidRDefault="00B477F6" w:rsidP="00B86ECF">
      <w:pPr>
        <w:pStyle w:val="Normaalweb"/>
        <w:numPr>
          <w:ins w:id="1424" w:author="Gravendeel Barbara" w:date="2013-03-15T16:23:00Z"/>
        </w:numPr>
        <w:ind w:left="480" w:hanging="480"/>
        <w:rPr>
          <w:ins w:id="1425" w:author="Gravendeel Barbara" w:date="2013-03-15T16:23:00Z"/>
          <w:rFonts w:ascii="Arial" w:hAnsi="Arial"/>
          <w:noProof/>
          <w:sz w:val="22"/>
        </w:rPr>
      </w:pPr>
      <w:ins w:id="1426" w:author="Gravendeel Barbara" w:date="2013-03-15T16:23:00Z">
        <w:r w:rsidRPr="00CA1BB4">
          <w:rPr>
            <w:rFonts w:ascii="Arial" w:hAnsi="Arial"/>
            <w:noProof/>
            <w:sz w:val="22"/>
          </w:rPr>
          <w:t xml:space="preserve">Gathier, G., van der Niet, T., Peelen, T., van Vugt, R.R., Eurlings, M.C.M., &amp; Gravendeel, B. </w:t>
        </w:r>
      </w:ins>
      <w:ins w:id="1427" w:author="Gravendeel Barbara" w:date="2013-03-15T16:24:00Z">
        <w:r w:rsidRPr="00CA1BB4">
          <w:rPr>
            <w:rFonts w:ascii="Arial" w:hAnsi="Arial"/>
            <w:noProof/>
            <w:sz w:val="22"/>
          </w:rPr>
          <w:t xml:space="preserve">Forensic Identification of CITES protected Slimming Cactus (Hoodia) using DNA barcoding. </w:t>
        </w:r>
      </w:ins>
      <w:ins w:id="1428" w:author="Gravendeel Barbara" w:date="2013-03-15T16:25:00Z">
        <w:r w:rsidRPr="00B86ECF">
          <w:rPr>
            <w:rFonts w:ascii="Arial" w:hAnsi="Arial"/>
            <w:i/>
            <w:noProof/>
            <w:sz w:val="22"/>
          </w:rPr>
          <w:t>J. Forensic Sci.</w:t>
        </w:r>
      </w:ins>
      <w:ins w:id="1429" w:author="Gravendeel Barbara" w:date="2013-03-15T17:16:00Z">
        <w:r w:rsidRPr="00B86ECF">
          <w:rPr>
            <w:rFonts w:ascii="Arial" w:hAnsi="Arial"/>
            <w:i/>
            <w:noProof/>
            <w:sz w:val="22"/>
          </w:rPr>
          <w:t xml:space="preserve"> </w:t>
        </w:r>
        <w:r w:rsidRPr="00B86ECF">
          <w:rPr>
            <w:rFonts w:ascii="Arial" w:hAnsi="Arial"/>
            <w:noProof/>
            <w:sz w:val="22"/>
          </w:rPr>
          <w:t>2013</w:t>
        </w:r>
      </w:ins>
      <w:ins w:id="1430" w:author="Gravendeel Barbara" w:date="2013-03-15T16:25:00Z">
        <w:r w:rsidRPr="00CA1BB4">
          <w:rPr>
            <w:rFonts w:ascii="Arial" w:hAnsi="Arial"/>
            <w:noProof/>
            <w:sz w:val="22"/>
          </w:rPr>
          <w:t xml:space="preserve">, </w:t>
        </w:r>
      </w:ins>
      <w:ins w:id="1431" w:author="Gravendeel Barbara" w:date="2013-03-15T17:08:00Z">
        <w:r w:rsidRPr="00CA1BB4">
          <w:rPr>
            <w:rFonts w:ascii="Arial" w:hAnsi="Arial"/>
            <w:noProof/>
            <w:sz w:val="22"/>
          </w:rPr>
          <w:t>In Press.</w:t>
        </w:r>
      </w:ins>
    </w:p>
    <w:p w14:paraId="32CE5E46" w14:textId="77777777" w:rsidR="00B477F6" w:rsidRPr="00CA1BB4" w:rsidRDefault="00B477F6">
      <w:pPr>
        <w:pStyle w:val="Normaalweb"/>
        <w:ind w:left="480" w:hanging="480"/>
        <w:rPr>
          <w:rFonts w:ascii="Arial" w:hAnsi="Arial"/>
          <w:noProof/>
          <w:sz w:val="22"/>
        </w:rPr>
      </w:pPr>
      <w:r w:rsidRPr="00CA1BB4">
        <w:rPr>
          <w:rFonts w:ascii="Arial" w:hAnsi="Arial"/>
          <w:noProof/>
          <w:sz w:val="22"/>
        </w:rPr>
        <w:t xml:space="preserve">Groenenberg, D. S. J., Neubert, E., &amp; Gittenberger, E. </w:t>
      </w:r>
      <w:del w:id="1432" w:author="Gravendeel Barbara" w:date="2013-03-15T17:19:00Z">
        <w:r w:rsidRPr="00CA1BB4" w:rsidDel="00B86ECF">
          <w:rPr>
            <w:rFonts w:ascii="Arial" w:hAnsi="Arial"/>
            <w:noProof/>
            <w:sz w:val="22"/>
          </w:rPr>
          <w:delText xml:space="preserve">(2011). </w:delText>
        </w:r>
      </w:del>
      <w:r w:rsidRPr="00CA1BB4">
        <w:rPr>
          <w:rFonts w:ascii="Arial" w:hAnsi="Arial"/>
          <w:noProof/>
          <w:sz w:val="22"/>
        </w:rPr>
        <w:t xml:space="preserve">Reappraisal of the “‘Molecular phylogeny of Western Palaearctic Helicidae s.l. (Gastropoda: Stylommatophora)’”: When poor science meets GenBank. </w:t>
      </w:r>
      <w:r w:rsidRPr="00CA1BB4">
        <w:rPr>
          <w:rFonts w:ascii="Arial" w:hAnsi="Arial"/>
          <w:i/>
          <w:iCs/>
          <w:noProof/>
          <w:sz w:val="22"/>
        </w:rPr>
        <w:t>Mol</w:t>
      </w:r>
      <w:ins w:id="1433" w:author="Gravendeel Barbara" w:date="2013-03-15T17:18:00Z">
        <w:r w:rsidRPr="00CA1BB4">
          <w:rPr>
            <w:rFonts w:ascii="Arial" w:hAnsi="Arial"/>
            <w:i/>
            <w:iCs/>
            <w:noProof/>
            <w:sz w:val="22"/>
          </w:rPr>
          <w:t>.</w:t>
        </w:r>
      </w:ins>
      <w:del w:id="1434" w:author="Gravendeel Barbara" w:date="2013-03-15T17:18:00Z">
        <w:r w:rsidRPr="00CA1BB4" w:rsidDel="00B86ECF">
          <w:rPr>
            <w:rFonts w:ascii="Arial" w:hAnsi="Arial"/>
            <w:i/>
            <w:iCs/>
            <w:noProof/>
            <w:sz w:val="22"/>
          </w:rPr>
          <w:delText>ecular</w:delText>
        </w:r>
      </w:del>
      <w:r w:rsidRPr="00CA1BB4">
        <w:rPr>
          <w:rFonts w:ascii="Arial" w:hAnsi="Arial"/>
          <w:i/>
          <w:iCs/>
          <w:noProof/>
          <w:sz w:val="22"/>
        </w:rPr>
        <w:t xml:space="preserve"> Phylogenet</w:t>
      </w:r>
      <w:ins w:id="1435" w:author="Gravendeel Barbara" w:date="2013-03-15T17:18:00Z">
        <w:r w:rsidRPr="00CA1BB4">
          <w:rPr>
            <w:rFonts w:ascii="Arial" w:hAnsi="Arial"/>
            <w:i/>
            <w:iCs/>
            <w:noProof/>
            <w:sz w:val="22"/>
          </w:rPr>
          <w:t>.</w:t>
        </w:r>
      </w:ins>
      <w:del w:id="1436" w:author="Gravendeel Barbara" w:date="2013-03-15T17:18:00Z">
        <w:r w:rsidRPr="00CA1BB4" w:rsidDel="00B86ECF">
          <w:rPr>
            <w:rFonts w:ascii="Arial" w:hAnsi="Arial"/>
            <w:i/>
            <w:iCs/>
            <w:noProof/>
            <w:sz w:val="22"/>
          </w:rPr>
          <w:delText>ics</w:delText>
        </w:r>
      </w:del>
      <w:r w:rsidRPr="00CA1BB4">
        <w:rPr>
          <w:rFonts w:ascii="Arial" w:hAnsi="Arial"/>
          <w:i/>
          <w:iCs/>
          <w:noProof/>
          <w:sz w:val="22"/>
        </w:rPr>
        <w:t xml:space="preserve"> </w:t>
      </w:r>
      <w:del w:id="1437" w:author="Gravendeel Barbara" w:date="2013-03-15T17:18:00Z">
        <w:r w:rsidRPr="00CA1BB4" w:rsidDel="00B86ECF">
          <w:rPr>
            <w:rFonts w:ascii="Arial" w:hAnsi="Arial"/>
            <w:i/>
            <w:iCs/>
            <w:noProof/>
            <w:sz w:val="22"/>
          </w:rPr>
          <w:delText xml:space="preserve">and </w:delText>
        </w:r>
      </w:del>
      <w:r w:rsidRPr="00CA1BB4">
        <w:rPr>
          <w:rFonts w:ascii="Arial" w:hAnsi="Arial"/>
          <w:i/>
          <w:iCs/>
          <w:noProof/>
          <w:sz w:val="22"/>
        </w:rPr>
        <w:t>Evol</w:t>
      </w:r>
      <w:ins w:id="1438" w:author="Gravendeel Barbara" w:date="2013-03-15T17:18:00Z">
        <w:r w:rsidRPr="00CA1BB4">
          <w:rPr>
            <w:rFonts w:ascii="Arial" w:hAnsi="Arial"/>
            <w:i/>
            <w:iCs/>
            <w:noProof/>
            <w:sz w:val="22"/>
          </w:rPr>
          <w:t xml:space="preserve">. </w:t>
        </w:r>
        <w:r w:rsidRPr="00CA1BB4">
          <w:rPr>
            <w:rFonts w:ascii="Arial" w:hAnsi="Arial"/>
            <w:iCs/>
            <w:noProof/>
            <w:sz w:val="22"/>
          </w:rPr>
          <w:t>2011</w:t>
        </w:r>
      </w:ins>
      <w:del w:id="1439" w:author="Gravendeel Barbara" w:date="2013-03-15T17:18:00Z">
        <w:r w:rsidRPr="00CA1BB4" w:rsidDel="00B86ECF">
          <w:rPr>
            <w:rFonts w:ascii="Arial" w:hAnsi="Arial"/>
            <w:i/>
            <w:iCs/>
            <w:noProof/>
            <w:sz w:val="22"/>
          </w:rPr>
          <w:delText>ution</w:delText>
        </w:r>
      </w:del>
      <w:r w:rsidRPr="00CA1BB4">
        <w:rPr>
          <w:rFonts w:ascii="Arial" w:hAnsi="Arial"/>
          <w:noProof/>
          <w:sz w:val="22"/>
        </w:rPr>
        <w:t xml:space="preserve">, </w:t>
      </w:r>
      <w:r w:rsidRPr="00B477F6">
        <w:rPr>
          <w:rFonts w:ascii="Arial" w:hAnsi="Arial"/>
          <w:b/>
          <w:iCs/>
          <w:noProof/>
          <w:sz w:val="22"/>
          <w:rPrChange w:id="1440" w:author="Gravendeel Barbara" w:date="2013-03-15T17:18:00Z">
            <w:rPr>
              <w:rFonts w:ascii="Arial" w:hAnsi="Arial"/>
              <w:b/>
              <w:i/>
              <w:iCs/>
              <w:noProof/>
              <w:color w:val="666666"/>
              <w:sz w:val="22"/>
              <w:lang w:eastAsia="ja-JP"/>
            </w:rPr>
          </w:rPrChange>
        </w:rPr>
        <w:t>61</w:t>
      </w:r>
      <w:ins w:id="1441" w:author="Gravendeel Barbara" w:date="2013-03-15T17:18:00Z">
        <w:r w:rsidRPr="00CA1BB4">
          <w:rPr>
            <w:rFonts w:ascii="Arial" w:hAnsi="Arial"/>
            <w:noProof/>
            <w:sz w:val="22"/>
          </w:rPr>
          <w:t xml:space="preserve">: </w:t>
        </w:r>
      </w:ins>
      <w:del w:id="1442" w:author="Gravendeel Barbara" w:date="2013-03-15T17:18:00Z">
        <w:r w:rsidRPr="00CA1BB4" w:rsidDel="00B86ECF">
          <w:rPr>
            <w:rFonts w:ascii="Arial" w:hAnsi="Arial"/>
            <w:noProof/>
            <w:sz w:val="22"/>
          </w:rPr>
          <w:delText xml:space="preserve">, </w:delText>
        </w:r>
      </w:del>
      <w:r w:rsidRPr="00CA1BB4">
        <w:rPr>
          <w:rFonts w:ascii="Arial" w:hAnsi="Arial"/>
          <w:noProof/>
          <w:sz w:val="22"/>
        </w:rPr>
        <w:t>914–</w:t>
      </w:r>
      <w:del w:id="1443" w:author="Gravendeel Barbara" w:date="2013-03-15T17:07:00Z">
        <w:r w:rsidRPr="00CA1BB4" w:rsidDel="00B86ECF">
          <w:rPr>
            <w:rFonts w:ascii="Arial" w:hAnsi="Arial"/>
            <w:noProof/>
            <w:sz w:val="22"/>
          </w:rPr>
          <w:delText>9</w:delText>
        </w:r>
      </w:del>
      <w:r w:rsidRPr="00CA1BB4">
        <w:rPr>
          <w:rFonts w:ascii="Arial" w:hAnsi="Arial"/>
          <w:noProof/>
          <w:sz w:val="22"/>
        </w:rPr>
        <w:t xml:space="preserve">23. </w:t>
      </w:r>
      <w:del w:id="1444" w:author="Gravendeel Barbara" w:date="2013-03-15T17:07:00Z">
        <w:r w:rsidRPr="00CA1BB4" w:rsidDel="00B86ECF">
          <w:rPr>
            <w:rFonts w:ascii="Arial" w:hAnsi="Arial"/>
            <w:noProof/>
            <w:sz w:val="22"/>
          </w:rPr>
          <w:delText>Retrieved from http://www.sciencedirect.com/science/article/pii/S1055790311003836</w:delText>
        </w:r>
      </w:del>
    </w:p>
    <w:p w14:paraId="32036A50" w14:textId="77777777" w:rsidR="00B477F6" w:rsidRPr="00CA1BB4" w:rsidDel="00B86ECF" w:rsidRDefault="00B477F6" w:rsidP="00FC7050">
      <w:pPr>
        <w:pStyle w:val="Normaalweb"/>
        <w:numPr>
          <w:ins w:id="1445" w:author="Gravendeel Barbara" w:date="2013-03-15T17:07:00Z"/>
        </w:numPr>
        <w:ind w:left="480" w:hanging="480"/>
        <w:rPr>
          <w:del w:id="1446" w:author="Gravendeel Barbara" w:date="2013-03-15T17:07:00Z"/>
          <w:rFonts w:ascii="Arial" w:hAnsi="Arial"/>
          <w:noProof/>
          <w:sz w:val="22"/>
        </w:rPr>
      </w:pPr>
      <w:r w:rsidRPr="00CA1BB4">
        <w:rPr>
          <w:rFonts w:ascii="Arial" w:hAnsi="Arial"/>
          <w:noProof/>
          <w:sz w:val="22"/>
        </w:rPr>
        <w:t xml:space="preserve">Hebert, P. D. N., Cywinska, A., Ball, S. L., &amp; deWaard, J. R. </w:t>
      </w:r>
      <w:del w:id="1447" w:author="Gravendeel Barbara" w:date="2013-03-15T17:52:00Z">
        <w:r w:rsidRPr="00CA1BB4" w:rsidDel="00B86ECF">
          <w:rPr>
            <w:rFonts w:ascii="Arial" w:hAnsi="Arial"/>
            <w:noProof/>
            <w:sz w:val="22"/>
          </w:rPr>
          <w:delText xml:space="preserve">(2003). </w:delText>
        </w:r>
      </w:del>
      <w:r w:rsidRPr="00CA1BB4">
        <w:rPr>
          <w:rFonts w:ascii="Arial" w:hAnsi="Arial"/>
          <w:noProof/>
          <w:sz w:val="22"/>
        </w:rPr>
        <w:t xml:space="preserve">Biological identifications through DNA barcodes. </w:t>
      </w:r>
      <w:r w:rsidRPr="00CA1BB4">
        <w:rPr>
          <w:rFonts w:ascii="Arial" w:hAnsi="Arial"/>
          <w:i/>
          <w:iCs/>
          <w:noProof/>
          <w:sz w:val="22"/>
        </w:rPr>
        <w:t>P</w:t>
      </w:r>
      <w:ins w:id="1448" w:author="Gravendeel Barbara" w:date="2013-03-15T17:51:00Z">
        <w:r w:rsidRPr="00CA1BB4">
          <w:rPr>
            <w:rFonts w:ascii="Arial" w:hAnsi="Arial"/>
            <w:i/>
            <w:iCs/>
            <w:noProof/>
            <w:sz w:val="22"/>
          </w:rPr>
          <w:t xml:space="preserve">. Roy. Soc. B-Biol. Sci. </w:t>
        </w:r>
      </w:ins>
      <w:del w:id="1449" w:author="Gravendeel Barbara" w:date="2013-03-15T17:52:00Z">
        <w:r w:rsidRPr="00CA1BB4" w:rsidDel="00B86ECF">
          <w:rPr>
            <w:rFonts w:ascii="Arial" w:hAnsi="Arial"/>
            <w:i/>
            <w:iCs/>
            <w:noProof/>
            <w:sz w:val="22"/>
          </w:rPr>
          <w:delText>roceedings of the Royal Society B Biological Sciences</w:delText>
        </w:r>
      </w:del>
      <w:ins w:id="1450" w:author="Gravendeel Barbara" w:date="2013-03-15T17:19:00Z">
        <w:r w:rsidRPr="00CA1BB4">
          <w:rPr>
            <w:rFonts w:ascii="Arial" w:hAnsi="Arial"/>
            <w:noProof/>
            <w:sz w:val="22"/>
          </w:rPr>
          <w:t>2003,</w:t>
        </w:r>
      </w:ins>
      <w:del w:id="1451" w:author="Gravendeel Barbara" w:date="2013-03-15T17:19:00Z">
        <w:r w:rsidRPr="00CA1BB4" w:rsidDel="00B86ECF">
          <w:rPr>
            <w:rFonts w:ascii="Arial" w:hAnsi="Arial"/>
            <w:noProof/>
            <w:sz w:val="22"/>
          </w:rPr>
          <w:delText>,</w:delText>
        </w:r>
      </w:del>
      <w:r w:rsidRPr="00CA1BB4">
        <w:rPr>
          <w:rFonts w:ascii="Arial" w:hAnsi="Arial"/>
          <w:noProof/>
          <w:sz w:val="22"/>
        </w:rPr>
        <w:t xml:space="preserve"> </w:t>
      </w:r>
      <w:r w:rsidRPr="00B477F6">
        <w:rPr>
          <w:rFonts w:ascii="Arial" w:hAnsi="Arial"/>
          <w:b/>
          <w:iCs/>
          <w:noProof/>
          <w:sz w:val="22"/>
          <w:rPrChange w:id="1452" w:author="Gravendeel Barbara" w:date="2013-03-15T17:19:00Z">
            <w:rPr>
              <w:rFonts w:ascii="Arial" w:hAnsi="Arial"/>
              <w:b/>
              <w:i/>
              <w:iCs/>
              <w:noProof/>
              <w:color w:val="666666"/>
              <w:sz w:val="22"/>
            </w:rPr>
          </w:rPrChange>
        </w:rPr>
        <w:t>270</w:t>
      </w:r>
      <w:r w:rsidRPr="00B477F6">
        <w:rPr>
          <w:rFonts w:ascii="Arial" w:hAnsi="Arial"/>
          <w:b/>
          <w:noProof/>
          <w:sz w:val="22"/>
          <w:rPrChange w:id="1453" w:author="Gravendeel Barbara" w:date="2013-03-15T17:19:00Z">
            <w:rPr>
              <w:rFonts w:ascii="Arial" w:hAnsi="Arial"/>
              <w:b/>
              <w:noProof/>
              <w:color w:val="666666"/>
              <w:sz w:val="22"/>
            </w:rPr>
          </w:rPrChange>
        </w:rPr>
        <w:t>(1512)</w:t>
      </w:r>
      <w:ins w:id="1454" w:author="Gravendeel Barbara" w:date="2013-03-15T17:19:00Z">
        <w:r w:rsidRPr="00CA1BB4">
          <w:rPr>
            <w:rFonts w:ascii="Arial" w:hAnsi="Arial"/>
            <w:noProof/>
            <w:sz w:val="22"/>
          </w:rPr>
          <w:t>:</w:t>
        </w:r>
      </w:ins>
      <w:del w:id="1455" w:author="Gravendeel Barbara" w:date="2013-03-15T17:19:00Z">
        <w:r w:rsidRPr="00CA1BB4" w:rsidDel="00B86ECF">
          <w:rPr>
            <w:rFonts w:ascii="Arial" w:hAnsi="Arial"/>
            <w:noProof/>
            <w:sz w:val="22"/>
          </w:rPr>
          <w:delText>,</w:delText>
        </w:r>
      </w:del>
      <w:r w:rsidRPr="00CA1BB4">
        <w:rPr>
          <w:rFonts w:ascii="Arial" w:hAnsi="Arial"/>
          <w:noProof/>
          <w:sz w:val="22"/>
        </w:rPr>
        <w:t xml:space="preserve"> 313–</w:t>
      </w:r>
      <w:del w:id="1456" w:author="Gravendeel Barbara" w:date="2013-03-15T17:07:00Z">
        <w:r w:rsidRPr="00CA1BB4" w:rsidDel="00B86ECF">
          <w:rPr>
            <w:rFonts w:ascii="Arial" w:hAnsi="Arial"/>
            <w:noProof/>
            <w:sz w:val="22"/>
          </w:rPr>
          <w:delText>3</w:delText>
        </w:r>
      </w:del>
      <w:r w:rsidRPr="00CA1BB4">
        <w:rPr>
          <w:rFonts w:ascii="Arial" w:hAnsi="Arial"/>
          <w:noProof/>
          <w:sz w:val="22"/>
        </w:rPr>
        <w:t xml:space="preserve">21. </w:t>
      </w:r>
      <w:del w:id="1457" w:author="Gravendeel Barbara" w:date="2013-03-15T17:07:00Z">
        <w:r w:rsidRPr="00CA1BB4" w:rsidDel="00B86ECF">
          <w:rPr>
            <w:rFonts w:ascii="Arial" w:hAnsi="Arial"/>
            <w:noProof/>
            <w:sz w:val="22"/>
          </w:rPr>
          <w:delText>Retrieved from http://www.ncbi.nlm.nih.gov/pubmed/12614582</w:delText>
        </w:r>
      </w:del>
    </w:p>
    <w:p w14:paraId="48125275" w14:textId="77777777" w:rsidR="00B477F6" w:rsidRPr="00CA1BB4" w:rsidRDefault="00B477F6" w:rsidP="00FC7050">
      <w:pPr>
        <w:pStyle w:val="Normaalweb"/>
        <w:numPr>
          <w:ins w:id="1458" w:author="Gravendeel Barbara" w:date="2013-03-15T17:07:00Z"/>
        </w:numPr>
        <w:ind w:left="480" w:hanging="480"/>
        <w:rPr>
          <w:ins w:id="1459" w:author="Gravendeel Barbara" w:date="2013-03-15T17:07:00Z"/>
          <w:rFonts w:ascii="Arial" w:hAnsi="Arial"/>
          <w:noProof/>
          <w:sz w:val="22"/>
        </w:rPr>
      </w:pPr>
      <w:ins w:id="1460" w:author="Gravendeel Barbara" w:date="2013-03-19T14:32:00Z">
        <w:r w:rsidRPr="00CA1BB4">
          <w:rPr>
            <w:rFonts w:ascii="Arial" w:hAnsi="Arial"/>
            <w:noProof/>
            <w:sz w:val="22"/>
          </w:rPr>
          <w:t>Mabberley, D.</w:t>
        </w:r>
      </w:ins>
      <w:ins w:id="1461" w:author="Gravendeel Barbara" w:date="2013-03-19T14:33:00Z">
        <w:r w:rsidRPr="00CA1BB4">
          <w:rPr>
            <w:rFonts w:ascii="Arial" w:hAnsi="Arial"/>
            <w:noProof/>
            <w:sz w:val="22"/>
          </w:rPr>
          <w:t xml:space="preserve">J. Mabberley's Plant-Book. A portable dictionary of plants, their classification and uses. Third Edition. Cambridge University Press, </w:t>
        </w:r>
      </w:ins>
      <w:ins w:id="1462" w:author="Gravendeel Barbara" w:date="2013-03-19T14:34:00Z">
        <w:r w:rsidRPr="00CA1BB4">
          <w:rPr>
            <w:rFonts w:ascii="Arial" w:hAnsi="Arial"/>
            <w:noProof/>
            <w:sz w:val="22"/>
          </w:rPr>
          <w:t xml:space="preserve">2008, </w:t>
        </w:r>
      </w:ins>
      <w:ins w:id="1463" w:author="Gravendeel Barbara" w:date="2013-03-19T14:33:00Z">
        <w:r w:rsidRPr="00CA1BB4">
          <w:rPr>
            <w:rFonts w:ascii="Arial" w:hAnsi="Arial"/>
            <w:noProof/>
            <w:sz w:val="22"/>
          </w:rPr>
          <w:t>Cambridge, U.K.</w:t>
        </w:r>
      </w:ins>
      <w:ins w:id="1464" w:author="Gravendeel Barbara" w:date="2013-03-19T14:32:00Z">
        <w:r w:rsidRPr="00CA1BB4">
          <w:rPr>
            <w:rFonts w:ascii="Arial" w:hAnsi="Arial"/>
            <w:noProof/>
            <w:sz w:val="22"/>
          </w:rPr>
          <w:t xml:space="preserve"> </w:t>
        </w:r>
      </w:ins>
    </w:p>
    <w:p w14:paraId="01F232B7" w14:textId="77777777" w:rsidR="00B477F6" w:rsidRPr="00CA1BB4" w:rsidRDefault="00B477F6">
      <w:pPr>
        <w:pStyle w:val="Normaalweb"/>
        <w:ind w:left="480" w:hanging="480"/>
        <w:rPr>
          <w:rFonts w:ascii="Arial" w:hAnsi="Arial"/>
          <w:noProof/>
          <w:sz w:val="22"/>
        </w:rPr>
      </w:pPr>
      <w:r w:rsidRPr="00CA1BB4">
        <w:rPr>
          <w:rFonts w:ascii="Arial" w:hAnsi="Arial"/>
          <w:noProof/>
          <w:sz w:val="22"/>
        </w:rPr>
        <w:t>Pennisi, E.</w:t>
      </w:r>
      <w:del w:id="1465" w:author="Gravendeel Barbara" w:date="2013-03-15T17:52:00Z">
        <w:r w:rsidRPr="00CA1BB4" w:rsidDel="00B86ECF">
          <w:rPr>
            <w:rFonts w:ascii="Arial" w:hAnsi="Arial"/>
            <w:noProof/>
            <w:sz w:val="22"/>
          </w:rPr>
          <w:delText xml:space="preserve"> (2008)</w:delText>
        </w:r>
      </w:del>
      <w:ins w:id="1466" w:author="Gravendeel Barbara" w:date="2013-03-15T17:52:00Z">
        <w:r w:rsidRPr="00CA1BB4">
          <w:rPr>
            <w:rFonts w:ascii="Arial" w:hAnsi="Arial"/>
            <w:noProof/>
            <w:sz w:val="22"/>
          </w:rPr>
          <w:t xml:space="preserve"> </w:t>
        </w:r>
      </w:ins>
      <w:del w:id="1467" w:author="Gravendeel Barbara" w:date="2013-03-15T17:52:00Z">
        <w:r w:rsidRPr="00CA1BB4" w:rsidDel="00B86ECF">
          <w:rPr>
            <w:rFonts w:ascii="Arial" w:hAnsi="Arial"/>
            <w:noProof/>
            <w:sz w:val="22"/>
          </w:rPr>
          <w:delText xml:space="preserve">. </w:delText>
        </w:r>
      </w:del>
      <w:r w:rsidRPr="00CA1BB4">
        <w:rPr>
          <w:rFonts w:ascii="Arial" w:hAnsi="Arial"/>
          <w:noProof/>
          <w:sz w:val="22"/>
        </w:rPr>
        <w:t xml:space="preserve">Proposal to “Wikify” GenBank Meets Stiff Resistance. </w:t>
      </w:r>
      <w:r w:rsidRPr="00CA1BB4">
        <w:rPr>
          <w:rFonts w:ascii="Arial" w:hAnsi="Arial"/>
          <w:i/>
          <w:iCs/>
          <w:noProof/>
          <w:sz w:val="22"/>
        </w:rPr>
        <w:t>Science</w:t>
      </w:r>
      <w:ins w:id="1468" w:author="Gravendeel Barbara" w:date="2013-03-15T17:52:00Z">
        <w:r w:rsidRPr="00CA1BB4">
          <w:rPr>
            <w:rFonts w:ascii="Arial" w:hAnsi="Arial"/>
            <w:i/>
            <w:iCs/>
            <w:noProof/>
            <w:sz w:val="22"/>
          </w:rPr>
          <w:t xml:space="preserve"> </w:t>
        </w:r>
        <w:r w:rsidRPr="00CA1BB4">
          <w:rPr>
            <w:rFonts w:ascii="Arial" w:hAnsi="Arial"/>
            <w:iCs/>
            <w:noProof/>
            <w:sz w:val="22"/>
          </w:rPr>
          <w:t>2008</w:t>
        </w:r>
      </w:ins>
      <w:r w:rsidRPr="00CA1BB4">
        <w:rPr>
          <w:rFonts w:ascii="Arial" w:hAnsi="Arial"/>
          <w:noProof/>
          <w:sz w:val="22"/>
        </w:rPr>
        <w:t xml:space="preserve">, </w:t>
      </w:r>
      <w:r w:rsidRPr="00B477F6">
        <w:rPr>
          <w:rFonts w:ascii="Arial" w:hAnsi="Arial"/>
          <w:b/>
          <w:iCs/>
          <w:noProof/>
          <w:sz w:val="22"/>
          <w:rPrChange w:id="1469" w:author="Gravendeel Barbara" w:date="2013-03-15T17:52:00Z">
            <w:rPr>
              <w:rFonts w:ascii="Arial" w:hAnsi="Arial"/>
              <w:b/>
              <w:i/>
              <w:iCs/>
              <w:noProof/>
              <w:color w:val="666666"/>
              <w:sz w:val="22"/>
              <w:lang w:eastAsia="ja-JP"/>
            </w:rPr>
          </w:rPrChange>
        </w:rPr>
        <w:t>319</w:t>
      </w:r>
      <w:r w:rsidRPr="00B477F6">
        <w:rPr>
          <w:rFonts w:ascii="Arial" w:hAnsi="Arial"/>
          <w:b/>
          <w:noProof/>
          <w:sz w:val="22"/>
          <w:rPrChange w:id="1470" w:author="Gravendeel Barbara" w:date="2013-03-15T17:52:00Z">
            <w:rPr>
              <w:rFonts w:ascii="Arial" w:hAnsi="Arial"/>
              <w:b/>
              <w:noProof/>
              <w:color w:val="666666"/>
              <w:sz w:val="22"/>
              <w:lang w:eastAsia="ja-JP"/>
            </w:rPr>
          </w:rPrChange>
        </w:rPr>
        <w:t>(5870)</w:t>
      </w:r>
      <w:ins w:id="1471" w:author="Gravendeel Barbara" w:date="2013-03-15T17:52:00Z">
        <w:r w:rsidRPr="00CA1BB4">
          <w:rPr>
            <w:rFonts w:ascii="Arial" w:hAnsi="Arial"/>
            <w:noProof/>
            <w:sz w:val="22"/>
          </w:rPr>
          <w:t xml:space="preserve">: </w:t>
        </w:r>
      </w:ins>
      <w:del w:id="1472" w:author="Gravendeel Barbara" w:date="2013-03-15T17:52:00Z">
        <w:r w:rsidRPr="00CA1BB4" w:rsidDel="00B86ECF">
          <w:rPr>
            <w:rFonts w:ascii="Arial" w:hAnsi="Arial"/>
            <w:noProof/>
            <w:sz w:val="22"/>
          </w:rPr>
          <w:delText xml:space="preserve">, </w:delText>
        </w:r>
      </w:del>
      <w:r w:rsidRPr="00CA1BB4">
        <w:rPr>
          <w:rFonts w:ascii="Arial" w:hAnsi="Arial"/>
          <w:noProof/>
          <w:sz w:val="22"/>
        </w:rPr>
        <w:t xml:space="preserve">1598–9. </w:t>
      </w:r>
      <w:del w:id="1473" w:author="Gravendeel Barbara" w:date="2013-03-15T17:07:00Z">
        <w:r w:rsidRPr="00CA1BB4" w:rsidDel="00B86ECF">
          <w:rPr>
            <w:rFonts w:ascii="Arial" w:hAnsi="Arial"/>
            <w:noProof/>
            <w:sz w:val="22"/>
          </w:rPr>
          <w:delText>doi:10.1126/science.319.5870.1598</w:delText>
        </w:r>
      </w:del>
    </w:p>
    <w:p w14:paraId="439052A6" w14:textId="77777777" w:rsidR="00B477F6" w:rsidRPr="00CA1BB4" w:rsidRDefault="00B477F6">
      <w:pPr>
        <w:pStyle w:val="Normaalweb"/>
        <w:ind w:left="480" w:hanging="480"/>
        <w:rPr>
          <w:rFonts w:ascii="Arial" w:hAnsi="Arial"/>
          <w:noProof/>
          <w:sz w:val="22"/>
        </w:rPr>
      </w:pPr>
      <w:r w:rsidRPr="00CA1BB4">
        <w:rPr>
          <w:rFonts w:ascii="Arial" w:hAnsi="Arial"/>
          <w:noProof/>
          <w:sz w:val="22"/>
        </w:rPr>
        <w:t xml:space="preserve">Savolainen, V., Cowan, R. S., Vogler, A. P., Roderick, G. K., &amp; Lane, R. </w:t>
      </w:r>
      <w:del w:id="1474" w:author="Gravendeel Barbara" w:date="2013-03-15T17:54:00Z">
        <w:r w:rsidRPr="00CA1BB4" w:rsidDel="00B86ECF">
          <w:rPr>
            <w:rFonts w:ascii="Arial" w:hAnsi="Arial"/>
            <w:noProof/>
            <w:sz w:val="22"/>
          </w:rPr>
          <w:delText xml:space="preserve">(2005). </w:delText>
        </w:r>
      </w:del>
      <w:r w:rsidRPr="00CA1BB4">
        <w:rPr>
          <w:rFonts w:ascii="Arial" w:hAnsi="Arial"/>
          <w:noProof/>
          <w:sz w:val="22"/>
        </w:rPr>
        <w:t>Towards writing the encyclopaedia of life</w:t>
      </w:r>
      <w:r w:rsidRPr="00CA1BB4">
        <w:rPr>
          <w:rFonts w:ascii="Lucida Grande" w:hAnsi="Lucida Grande"/>
          <w:noProof/>
          <w:sz w:val="22"/>
        </w:rPr>
        <w:t> </w:t>
      </w:r>
      <w:r w:rsidRPr="00CA1BB4">
        <w:rPr>
          <w:rFonts w:ascii="Arial" w:hAnsi="Arial"/>
          <w:noProof/>
          <w:sz w:val="22"/>
        </w:rPr>
        <w:t xml:space="preserve">: an introduction to DNA barcoding. </w:t>
      </w:r>
      <w:ins w:id="1475" w:author="Gravendeel Barbara" w:date="2013-03-15T17:54:00Z">
        <w:r w:rsidRPr="00CA1BB4">
          <w:rPr>
            <w:rFonts w:ascii="Arial" w:hAnsi="Arial"/>
            <w:i/>
            <w:iCs/>
            <w:noProof/>
            <w:sz w:val="22"/>
          </w:rPr>
          <w:t xml:space="preserve">Roy. Soc. B-Biol. Sci. </w:t>
        </w:r>
        <w:r w:rsidRPr="00CA1BB4">
          <w:rPr>
            <w:rFonts w:ascii="Arial" w:hAnsi="Arial"/>
            <w:noProof/>
            <w:sz w:val="22"/>
          </w:rPr>
          <w:t>2005</w:t>
        </w:r>
      </w:ins>
      <w:del w:id="1476" w:author="Gravendeel Barbara" w:date="2013-03-15T17:54:00Z">
        <w:r w:rsidRPr="00CA1BB4" w:rsidDel="00B86ECF">
          <w:rPr>
            <w:rFonts w:ascii="Arial" w:hAnsi="Arial"/>
            <w:i/>
            <w:iCs/>
            <w:noProof/>
            <w:sz w:val="22"/>
          </w:rPr>
          <w:delText>Society</w:delText>
        </w:r>
      </w:del>
      <w:ins w:id="1477" w:author="Gravendeel Barbara" w:date="2013-03-15T17:56:00Z">
        <w:r w:rsidRPr="00CA1BB4">
          <w:rPr>
            <w:rFonts w:ascii="Arial" w:hAnsi="Arial"/>
            <w:noProof/>
            <w:sz w:val="22"/>
          </w:rPr>
          <w:t>,</w:t>
        </w:r>
      </w:ins>
      <w:del w:id="1478" w:author="Gravendeel Barbara" w:date="2013-03-15T17:56:00Z">
        <w:r w:rsidRPr="00CA1BB4" w:rsidDel="00B86ECF">
          <w:rPr>
            <w:rFonts w:ascii="Arial" w:hAnsi="Arial"/>
            <w:noProof/>
            <w:sz w:val="22"/>
          </w:rPr>
          <w:delText>,</w:delText>
        </w:r>
      </w:del>
      <w:r w:rsidRPr="00CA1BB4">
        <w:rPr>
          <w:rFonts w:ascii="Arial" w:hAnsi="Arial"/>
          <w:noProof/>
          <w:sz w:val="22"/>
        </w:rPr>
        <w:t xml:space="preserve"> </w:t>
      </w:r>
      <w:r w:rsidRPr="00B477F6">
        <w:rPr>
          <w:rFonts w:ascii="Arial" w:hAnsi="Arial"/>
          <w:b/>
          <w:iCs/>
          <w:noProof/>
          <w:sz w:val="22"/>
          <w:rPrChange w:id="1479" w:author="Gravendeel Barbara" w:date="2013-03-15T17:54:00Z">
            <w:rPr>
              <w:rFonts w:ascii="Arial" w:hAnsi="Arial"/>
              <w:b/>
              <w:i/>
              <w:iCs/>
              <w:noProof/>
              <w:color w:val="666666"/>
              <w:sz w:val="22"/>
              <w:lang w:eastAsia="ja-JP"/>
            </w:rPr>
          </w:rPrChange>
        </w:rPr>
        <w:t>360</w:t>
      </w:r>
      <w:del w:id="1480" w:author="Gravendeel Barbara" w:date="2013-03-15T17:07:00Z">
        <w:r w:rsidRPr="00B477F6">
          <w:rPr>
            <w:rFonts w:ascii="Arial" w:hAnsi="Arial"/>
            <w:b/>
            <w:noProof/>
            <w:sz w:val="22"/>
            <w:rPrChange w:id="1481" w:author="Gravendeel Barbara" w:date="2013-03-15T17:54:00Z">
              <w:rPr>
                <w:rFonts w:ascii="Arial" w:hAnsi="Arial"/>
                <w:b/>
                <w:noProof/>
                <w:color w:val="666666"/>
                <w:sz w:val="22"/>
                <w:lang w:eastAsia="ja-JP"/>
              </w:rPr>
            </w:rPrChange>
          </w:rPr>
          <w:delText>(September)</w:delText>
        </w:r>
      </w:del>
      <w:ins w:id="1482" w:author="Gravendeel Barbara" w:date="2013-03-15T17:54:00Z">
        <w:r w:rsidRPr="00B86ECF">
          <w:rPr>
            <w:rFonts w:ascii="Arial" w:hAnsi="Arial"/>
            <w:b/>
            <w:noProof/>
            <w:sz w:val="22"/>
          </w:rPr>
          <w:t>:</w:t>
        </w:r>
      </w:ins>
      <w:del w:id="1483" w:author="Gravendeel Barbara" w:date="2013-03-15T17:54:00Z">
        <w:r w:rsidRPr="00B477F6">
          <w:rPr>
            <w:rFonts w:ascii="Arial" w:hAnsi="Arial"/>
            <w:b/>
            <w:noProof/>
            <w:sz w:val="22"/>
            <w:rPrChange w:id="1484" w:author="Gravendeel Barbara" w:date="2013-03-15T17:54:00Z">
              <w:rPr>
                <w:rFonts w:ascii="Arial" w:hAnsi="Arial"/>
                <w:b/>
                <w:noProof/>
                <w:color w:val="666666"/>
                <w:sz w:val="22"/>
                <w:lang w:eastAsia="ja-JP"/>
              </w:rPr>
            </w:rPrChange>
          </w:rPr>
          <w:delText>,</w:delText>
        </w:r>
      </w:del>
      <w:r w:rsidRPr="00B477F6">
        <w:rPr>
          <w:rFonts w:ascii="Arial" w:hAnsi="Arial"/>
          <w:b/>
          <w:noProof/>
          <w:sz w:val="22"/>
          <w:rPrChange w:id="1485" w:author="Gravendeel Barbara" w:date="2013-03-15T17:54:00Z">
            <w:rPr>
              <w:rFonts w:ascii="Arial" w:hAnsi="Arial"/>
              <w:b/>
              <w:noProof/>
              <w:color w:val="666666"/>
              <w:sz w:val="22"/>
              <w:lang w:eastAsia="ja-JP"/>
            </w:rPr>
          </w:rPrChange>
        </w:rPr>
        <w:t xml:space="preserve"> </w:t>
      </w:r>
      <w:r w:rsidRPr="00CA1BB4">
        <w:rPr>
          <w:rFonts w:ascii="Arial" w:hAnsi="Arial"/>
          <w:noProof/>
          <w:sz w:val="22"/>
        </w:rPr>
        <w:t>1805–</w:t>
      </w:r>
      <w:del w:id="1486" w:author="Gravendeel Barbara" w:date="2013-03-15T17:07:00Z">
        <w:r w:rsidRPr="00CA1BB4" w:rsidDel="00B86ECF">
          <w:rPr>
            <w:rFonts w:ascii="Arial" w:hAnsi="Arial"/>
            <w:noProof/>
            <w:sz w:val="22"/>
          </w:rPr>
          <w:delText>18</w:delText>
        </w:r>
      </w:del>
      <w:r w:rsidRPr="00CA1BB4">
        <w:rPr>
          <w:rFonts w:ascii="Arial" w:hAnsi="Arial"/>
          <w:noProof/>
          <w:sz w:val="22"/>
        </w:rPr>
        <w:t xml:space="preserve">11. </w:t>
      </w:r>
      <w:del w:id="1487" w:author="Gravendeel Barbara" w:date="2013-03-15T17:07:00Z">
        <w:r w:rsidRPr="00CA1BB4" w:rsidDel="00B86ECF">
          <w:rPr>
            <w:rFonts w:ascii="Arial" w:hAnsi="Arial"/>
            <w:noProof/>
            <w:sz w:val="22"/>
          </w:rPr>
          <w:delText>doi:10.1098/rstb.2005.1730</w:delText>
        </w:r>
      </w:del>
    </w:p>
    <w:p w14:paraId="12BF7EAE" w14:textId="77777777" w:rsidR="00B477F6" w:rsidRPr="00CA1BB4" w:rsidDel="00B86ECF" w:rsidRDefault="00B477F6">
      <w:pPr>
        <w:pStyle w:val="Normaalweb"/>
        <w:ind w:left="480" w:hanging="480"/>
        <w:rPr>
          <w:del w:id="1488" w:author="Gravendeel Barbara" w:date="2013-03-15T17:07:00Z"/>
          <w:rFonts w:ascii="Arial" w:hAnsi="Arial"/>
          <w:noProof/>
          <w:sz w:val="22"/>
        </w:rPr>
      </w:pPr>
      <w:r w:rsidRPr="00CA1BB4">
        <w:rPr>
          <w:rFonts w:ascii="Arial" w:hAnsi="Arial"/>
          <w:noProof/>
          <w:sz w:val="22"/>
        </w:rPr>
        <w:t xml:space="preserve">Shendure, J., &amp; Ji, H. (2008). Next-generation DNA sequencing. </w:t>
      </w:r>
      <w:r w:rsidRPr="00CA1BB4">
        <w:rPr>
          <w:rFonts w:ascii="Arial" w:hAnsi="Arial"/>
          <w:i/>
          <w:iCs/>
          <w:noProof/>
          <w:sz w:val="22"/>
        </w:rPr>
        <w:t>Nat</w:t>
      </w:r>
      <w:ins w:id="1489" w:author="Gravendeel Barbara" w:date="2013-03-15T17:55:00Z">
        <w:r w:rsidRPr="00CA1BB4">
          <w:rPr>
            <w:rFonts w:ascii="Arial" w:hAnsi="Arial"/>
            <w:i/>
            <w:iCs/>
            <w:noProof/>
            <w:sz w:val="22"/>
          </w:rPr>
          <w:t>.</w:t>
        </w:r>
      </w:ins>
      <w:del w:id="1490" w:author="Gravendeel Barbara" w:date="2013-03-15T17:55:00Z">
        <w:r w:rsidRPr="00CA1BB4" w:rsidDel="00B86ECF">
          <w:rPr>
            <w:rFonts w:ascii="Arial" w:hAnsi="Arial"/>
            <w:i/>
            <w:iCs/>
            <w:noProof/>
            <w:sz w:val="22"/>
          </w:rPr>
          <w:delText>ure</w:delText>
        </w:r>
      </w:del>
      <w:r w:rsidRPr="00CA1BB4">
        <w:rPr>
          <w:rFonts w:ascii="Arial" w:hAnsi="Arial"/>
          <w:i/>
          <w:iCs/>
          <w:noProof/>
          <w:sz w:val="22"/>
        </w:rPr>
        <w:t xml:space="preserve"> Biotechno</w:t>
      </w:r>
      <w:ins w:id="1491" w:author="Gravendeel Barbara" w:date="2013-03-15T17:55:00Z">
        <w:r w:rsidRPr="00B477F6">
          <w:rPr>
            <w:rFonts w:ascii="Arial" w:hAnsi="Arial"/>
            <w:i/>
            <w:noProof/>
            <w:sz w:val="22"/>
            <w:rPrChange w:id="1492" w:author="Gravendeel Barbara" w:date="2013-03-15T17:55:00Z">
              <w:rPr>
                <w:rFonts w:ascii="Arial" w:hAnsi="Arial"/>
                <w:b/>
                <w:noProof/>
                <w:color w:val="666666"/>
                <w:sz w:val="22"/>
              </w:rPr>
            </w:rPrChange>
          </w:rPr>
          <w:t>l.</w:t>
        </w:r>
      </w:ins>
      <w:del w:id="1493" w:author="Gravendeel Barbara" w:date="2013-03-15T17:55:00Z">
        <w:r w:rsidRPr="00CA1BB4" w:rsidDel="00B86ECF">
          <w:rPr>
            <w:rFonts w:ascii="Arial" w:hAnsi="Arial"/>
            <w:i/>
            <w:iCs/>
            <w:noProof/>
            <w:sz w:val="22"/>
          </w:rPr>
          <w:delText>logy</w:delText>
        </w:r>
        <w:r w:rsidRPr="00CA1BB4" w:rsidDel="00B86ECF">
          <w:rPr>
            <w:rFonts w:ascii="Arial" w:hAnsi="Arial"/>
            <w:noProof/>
            <w:sz w:val="22"/>
          </w:rPr>
          <w:delText>,</w:delText>
        </w:r>
      </w:del>
      <w:r w:rsidRPr="00CA1BB4">
        <w:rPr>
          <w:rFonts w:ascii="Arial" w:hAnsi="Arial"/>
          <w:noProof/>
          <w:sz w:val="22"/>
        </w:rPr>
        <w:t xml:space="preserve"> </w:t>
      </w:r>
      <w:ins w:id="1494" w:author="Gravendeel Barbara" w:date="2013-03-15T17:56:00Z">
        <w:r w:rsidRPr="00CA1BB4">
          <w:rPr>
            <w:rFonts w:ascii="Arial" w:hAnsi="Arial"/>
            <w:noProof/>
            <w:sz w:val="22"/>
          </w:rPr>
          <w:t xml:space="preserve">2008, </w:t>
        </w:r>
      </w:ins>
      <w:r w:rsidRPr="00B477F6">
        <w:rPr>
          <w:rFonts w:ascii="Arial" w:hAnsi="Arial"/>
          <w:b/>
          <w:iCs/>
          <w:noProof/>
          <w:sz w:val="22"/>
          <w:rPrChange w:id="1495" w:author="Gravendeel Barbara" w:date="2013-03-15T17:55:00Z">
            <w:rPr>
              <w:rFonts w:ascii="Arial" w:hAnsi="Arial"/>
              <w:b/>
              <w:i/>
              <w:iCs/>
              <w:noProof/>
              <w:color w:val="666666"/>
              <w:sz w:val="22"/>
            </w:rPr>
          </w:rPrChange>
        </w:rPr>
        <w:t>26</w:t>
      </w:r>
      <w:r w:rsidRPr="00B477F6">
        <w:rPr>
          <w:rFonts w:ascii="Arial" w:hAnsi="Arial"/>
          <w:b/>
          <w:noProof/>
          <w:sz w:val="22"/>
          <w:rPrChange w:id="1496" w:author="Gravendeel Barbara" w:date="2013-03-15T17:55:00Z">
            <w:rPr>
              <w:rFonts w:ascii="Arial" w:hAnsi="Arial"/>
              <w:b/>
              <w:noProof/>
              <w:color w:val="666666"/>
              <w:sz w:val="22"/>
            </w:rPr>
          </w:rPrChange>
        </w:rPr>
        <w:t>(10)</w:t>
      </w:r>
      <w:ins w:id="1497" w:author="Gravendeel Barbara" w:date="2013-03-15T17:55:00Z">
        <w:r w:rsidRPr="00CA1BB4">
          <w:rPr>
            <w:rFonts w:ascii="Arial" w:hAnsi="Arial"/>
            <w:noProof/>
            <w:sz w:val="22"/>
          </w:rPr>
          <w:t>:</w:t>
        </w:r>
      </w:ins>
      <w:del w:id="1498" w:author="Gravendeel Barbara" w:date="2013-03-15T17:55:00Z">
        <w:r w:rsidRPr="00CA1BB4" w:rsidDel="00B86ECF">
          <w:rPr>
            <w:rFonts w:ascii="Arial" w:hAnsi="Arial"/>
            <w:noProof/>
            <w:sz w:val="22"/>
          </w:rPr>
          <w:delText>,</w:delText>
        </w:r>
      </w:del>
      <w:r w:rsidRPr="00CA1BB4">
        <w:rPr>
          <w:rFonts w:ascii="Arial" w:hAnsi="Arial"/>
          <w:noProof/>
          <w:sz w:val="22"/>
        </w:rPr>
        <w:t xml:space="preserve"> 1135–</w:t>
      </w:r>
      <w:del w:id="1499" w:author="Gravendeel Barbara" w:date="2013-03-15T17:07:00Z">
        <w:r w:rsidRPr="00CA1BB4" w:rsidDel="00B86ECF">
          <w:rPr>
            <w:rFonts w:ascii="Arial" w:hAnsi="Arial"/>
            <w:noProof/>
            <w:sz w:val="22"/>
          </w:rPr>
          <w:delText>11</w:delText>
        </w:r>
      </w:del>
      <w:r w:rsidRPr="00CA1BB4">
        <w:rPr>
          <w:rFonts w:ascii="Arial" w:hAnsi="Arial"/>
          <w:noProof/>
          <w:sz w:val="22"/>
        </w:rPr>
        <w:t xml:space="preserve">45. </w:t>
      </w:r>
      <w:del w:id="1500" w:author="Gravendeel Barbara" w:date="2013-03-15T17:07:00Z">
        <w:r w:rsidRPr="00CA1BB4" w:rsidDel="00B86ECF">
          <w:rPr>
            <w:rFonts w:ascii="Arial" w:hAnsi="Arial"/>
            <w:noProof/>
            <w:sz w:val="22"/>
          </w:rPr>
          <w:delText>Retrieved from http://www.ncbi.nlm.nih.gov/pubmed/18846087</w:delText>
        </w:r>
      </w:del>
    </w:p>
    <w:p w14:paraId="576B918E" w14:textId="77777777" w:rsidR="00B477F6" w:rsidRPr="00CA1BB4" w:rsidRDefault="00B477F6">
      <w:pPr>
        <w:pStyle w:val="Normaalweb"/>
        <w:ind w:left="480" w:hanging="480"/>
        <w:rPr>
          <w:rFonts w:ascii="Arial" w:hAnsi="Arial"/>
          <w:noProof/>
          <w:sz w:val="22"/>
        </w:rPr>
      </w:pPr>
      <w:r w:rsidRPr="00CA1BB4">
        <w:rPr>
          <w:rFonts w:ascii="Arial" w:hAnsi="Arial"/>
          <w:noProof/>
          <w:sz w:val="22"/>
        </w:rPr>
        <w:t xml:space="preserve">Stoltzfus, A., Lapp, H., Matasci, N., Deus, H., Sidlauskas, B., Zmasek, C. M., Vaidya, G., et al. </w:t>
      </w:r>
      <w:del w:id="1501" w:author="Gravendeel Barbara" w:date="2013-03-15T17:56:00Z">
        <w:r w:rsidRPr="00CA1BB4" w:rsidDel="00B86ECF">
          <w:rPr>
            <w:rFonts w:ascii="Arial" w:hAnsi="Arial"/>
            <w:noProof/>
            <w:sz w:val="22"/>
          </w:rPr>
          <w:delText xml:space="preserve">(n.d.). </w:delText>
        </w:r>
      </w:del>
      <w:r w:rsidRPr="00CA1BB4">
        <w:rPr>
          <w:rFonts w:ascii="Arial" w:hAnsi="Arial"/>
          <w:noProof/>
          <w:sz w:val="22"/>
        </w:rPr>
        <w:t xml:space="preserve">Phylotastic! Making Tree-of-Life Knowledge Accessible, Re-usable and Convenient. </w:t>
      </w:r>
      <w:r w:rsidRPr="00CA1BB4">
        <w:rPr>
          <w:rFonts w:ascii="Arial" w:hAnsi="Arial"/>
          <w:i/>
          <w:iCs/>
          <w:noProof/>
          <w:sz w:val="22"/>
        </w:rPr>
        <w:t>BMC Bioinformatics</w:t>
      </w:r>
      <w:r w:rsidRPr="00CA1BB4">
        <w:rPr>
          <w:rFonts w:ascii="Arial" w:hAnsi="Arial"/>
          <w:noProof/>
          <w:sz w:val="22"/>
        </w:rPr>
        <w:t>, (In Review).</w:t>
      </w:r>
    </w:p>
    <w:p w14:paraId="54BBE534" w14:textId="77777777" w:rsidR="00B477F6" w:rsidRPr="00EE2CF8" w:rsidRDefault="00B477F6">
      <w:pPr>
        <w:pStyle w:val="normal"/>
        <w:rPr>
          <w:lang w:val="en-US"/>
        </w:rPr>
      </w:pPr>
      <w:r>
        <w:rPr>
          <w:lang w:val="en-US"/>
        </w:rPr>
        <w:fldChar w:fldCharType="end"/>
      </w:r>
    </w:p>
    <w:p w14:paraId="4754D5F4" w14:textId="77777777" w:rsidR="00B477F6" w:rsidRPr="00EE2CF8" w:rsidRDefault="00B477F6">
      <w:pPr>
        <w:pStyle w:val="normal"/>
        <w:rPr>
          <w:lang w:val="en-US"/>
        </w:rPr>
      </w:pPr>
    </w:p>
    <w:p w14:paraId="1CA0D838" w14:textId="77777777" w:rsidR="00B477F6" w:rsidRPr="00EE2CF8" w:rsidRDefault="00B477F6">
      <w:pPr>
        <w:pStyle w:val="normal"/>
        <w:rPr>
          <w:lang w:val="en-US"/>
        </w:rPr>
      </w:pPr>
    </w:p>
    <w:sectPr w:rsidR="00B477F6" w:rsidRPr="00EE2CF8" w:rsidSect="000F5B4B">
      <w:headerReference w:type="default" r:id="rId10"/>
      <w:footerReference w:type="even" r:id="rId11"/>
      <w:footerReference w:type="default" r:id="rId12"/>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5" w:author="Vos, R.A." w:date="2013-08-12T17:51:00Z" w:initials="VR">
    <w:p w14:paraId="6782B132" w14:textId="0F65C8D8" w:rsidR="00E64561" w:rsidRDefault="00E64561">
      <w:pPr>
        <w:pStyle w:val="Tekstopmerking"/>
      </w:pPr>
      <w:r>
        <w:rPr>
          <w:rStyle w:val="Verwijzingopmerking"/>
        </w:rPr>
        <w:annotationRef/>
      </w:r>
      <w:r>
        <w:t>Moet hier niet ALTIJD de CITES database bij gespecificeerd worden???</w:t>
      </w:r>
    </w:p>
  </w:comment>
  <w:comment w:id="798" w:author="Vos, R.A." w:date="2013-08-12T17:54:00Z" w:initials="VR">
    <w:p w14:paraId="3B6D6364" w14:textId="355CD08A" w:rsidR="00E64561" w:rsidRDefault="00E64561">
      <w:pPr>
        <w:pStyle w:val="Tekstopmerking"/>
      </w:pPr>
      <w:ins w:id="801" w:author="Vos, R.A." w:date="2013-08-12T17:54:00Z">
        <w:r>
          <w:rPr>
            <w:rStyle w:val="Verwijzingopmerking"/>
          </w:rPr>
          <w:annotationRef/>
        </w:r>
      </w:ins>
      <w:proofErr w:type="spellStart"/>
      <w:r>
        <w:t>Discuss</w:t>
      </w:r>
      <w:proofErr w:type="spellEnd"/>
      <w:r>
        <w:t xml:space="preserve"> type i </w:t>
      </w:r>
      <w:proofErr w:type="spellStart"/>
      <w:r>
        <w:t>and</w:t>
      </w:r>
      <w:proofErr w:type="spellEnd"/>
      <w:r>
        <w:t xml:space="preserve"> type ii </w:t>
      </w:r>
      <w:proofErr w:type="spellStart"/>
      <w:r>
        <w:t>errors</w:t>
      </w:r>
      <w:proofErr w:type="spellEnd"/>
      <w:r>
        <w:t xml:space="preserve">, </w:t>
      </w:r>
      <w:proofErr w:type="spellStart"/>
      <w:r>
        <w:t>usage</w:t>
      </w:r>
      <w:proofErr w:type="spellEnd"/>
      <w:r>
        <w:t xml:space="preserve"> of barcodes </w:t>
      </w:r>
      <w:proofErr w:type="spellStart"/>
      <w:r>
        <w:t>to</w:t>
      </w:r>
      <w:proofErr w:type="spellEnd"/>
      <w:r>
        <w:t xml:space="preserve"> </w:t>
      </w:r>
      <w:proofErr w:type="spellStart"/>
      <w:r>
        <w:t>assign</w:t>
      </w:r>
      <w:proofErr w:type="spellEnd"/>
      <w:r>
        <w:t xml:space="preserve"> species, </w:t>
      </w:r>
      <w:proofErr w:type="spellStart"/>
      <w:r>
        <w:t>and</w:t>
      </w:r>
      <w:proofErr w:type="spellEnd"/>
      <w:r>
        <w:t xml:space="preserve"> the </w:t>
      </w:r>
      <w:proofErr w:type="spellStart"/>
      <w:r>
        <w:t>fact</w:t>
      </w:r>
      <w:proofErr w:type="spellEnd"/>
      <w:r>
        <w:t xml:space="preserve"> </w:t>
      </w:r>
      <w:proofErr w:type="spellStart"/>
      <w:r>
        <w:t>that</w:t>
      </w:r>
      <w:proofErr w:type="spellEnd"/>
      <w:r>
        <w:t xml:space="preserve"> the pipeline is </w:t>
      </w:r>
      <w:proofErr w:type="spellStart"/>
      <w:r>
        <w:t>for</w:t>
      </w:r>
      <w:proofErr w:type="spellEnd"/>
      <w:r>
        <w:t xml:space="preserve"> </w:t>
      </w:r>
      <w:proofErr w:type="spellStart"/>
      <w:r>
        <w:t>informational</w:t>
      </w:r>
      <w:proofErr w:type="spellEnd"/>
      <w:r>
        <w:t xml:space="preserve"> </w:t>
      </w:r>
      <w:proofErr w:type="spellStart"/>
      <w:r>
        <w:t>purposes</w:t>
      </w:r>
      <w:proofErr w:type="spellEnd"/>
      <w:r>
        <w:t xml:space="preserve"> </w:t>
      </w:r>
      <w:proofErr w:type="spellStart"/>
      <w:r>
        <w:t>only</w:t>
      </w:r>
      <w:proofErr w:type="spellEnd"/>
    </w:p>
  </w:comment>
  <w:comment w:id="1117" w:author="Vos, R.A." w:date="2013-08-12T17:24:00Z" w:initials="VR">
    <w:p w14:paraId="53A6D158" w14:textId="18A55933" w:rsidR="00E64561" w:rsidRDefault="00E64561">
      <w:pPr>
        <w:pStyle w:val="Tekstopmerking"/>
      </w:pPr>
      <w:r>
        <w:rPr>
          <w:rStyle w:val="Verwijzingopmerking"/>
        </w:rPr>
        <w:annotationRef/>
      </w:r>
      <w:r w:rsidRPr="00FC7050">
        <w:rPr>
          <w:noProof/>
          <w:lang w:val="en-US" w:eastAsia="en-US"/>
        </w:rPr>
        <w:t>Youri, in onderstaand lijstje staat de ‘reconciled names’ database nog niet apart genoemd als blokje; dat is slechts een subset van de TNRS, misschien als subblokje weergeven?</w:t>
      </w:r>
    </w:p>
  </w:comment>
  <w:comment w:id="1131" w:author="Vos, R.A." w:date="2013-08-12T17:24:00Z" w:initials="VR">
    <w:p w14:paraId="68DCBD57" w14:textId="77777777" w:rsidR="00E64561" w:rsidRDefault="00E64561" w:rsidP="00594B31">
      <w:pPr>
        <w:pStyle w:val="Kop3"/>
        <w:rPr>
          <w:b w:val="0"/>
          <w:color w:val="000000"/>
          <w:sz w:val="22"/>
          <w:lang w:val="en-US"/>
        </w:rPr>
      </w:pPr>
      <w:r>
        <w:rPr>
          <w:rStyle w:val="Verwijzingopmerking"/>
        </w:rPr>
        <w:annotationRef/>
      </w:r>
      <w:proofErr w:type="spellStart"/>
      <w:r w:rsidRPr="006834E8">
        <w:rPr>
          <w:b w:val="0"/>
          <w:sz w:val="22"/>
        </w:rPr>
        <w:t>Youri</w:t>
      </w:r>
      <w:proofErr w:type="spellEnd"/>
      <w:r w:rsidRPr="006834E8">
        <w:rPr>
          <w:b w:val="0"/>
          <w:sz w:val="22"/>
        </w:rPr>
        <w:t>, kun jij dit alsjeblieft nog in het juiste format zetten zoals daadwerkelijk gebruikt in deze blacklist als het niet klopt?</w:t>
      </w:r>
    </w:p>
    <w:p w14:paraId="4067F384" w14:textId="6EF5DAEE" w:rsidR="00E64561" w:rsidRDefault="00E64561">
      <w:pPr>
        <w:pStyle w:val="Tekstopmerking"/>
      </w:pPr>
    </w:p>
  </w:comment>
  <w:comment w:id="1209" w:author="Vos, R.A." w:date="2013-08-12T17:25:00Z" w:initials="VR">
    <w:p w14:paraId="6D9CC84E" w14:textId="77777777" w:rsidR="00E64561" w:rsidRPr="00B86ECF" w:rsidRDefault="00E64561" w:rsidP="00594B31">
      <w:pPr>
        <w:pStyle w:val="normal"/>
      </w:pPr>
      <w:r>
        <w:rPr>
          <w:rStyle w:val="Verwijzingopmerking"/>
        </w:rPr>
        <w:annotationRef/>
      </w:r>
      <w:proofErr w:type="spellStart"/>
      <w:r w:rsidRPr="006834E8">
        <w:t>Your</w:t>
      </w:r>
      <w:proofErr w:type="spellEnd"/>
      <w:r w:rsidRPr="006834E8">
        <w:t>, kun jij dit alsjeblieft nog in het juiste format zetten zoals daadwerkelijk gebruikt in deze</w:t>
      </w:r>
      <w:r w:rsidRPr="00FC7050">
        <w:t xml:space="preserve"> of de TNRS</w:t>
      </w:r>
      <w:r w:rsidRPr="006834E8">
        <w:t xml:space="preserve"> database?</w:t>
      </w:r>
    </w:p>
    <w:p w14:paraId="65420AC2" w14:textId="31A3A279" w:rsidR="00E64561" w:rsidRDefault="00E64561">
      <w:pPr>
        <w:pStyle w:val="Tekstopmerking"/>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FCD25" w14:textId="77777777" w:rsidR="00E64561" w:rsidRDefault="00E64561">
      <w:r>
        <w:separator/>
      </w:r>
    </w:p>
  </w:endnote>
  <w:endnote w:type="continuationSeparator" w:id="0">
    <w:p w14:paraId="78071CC9" w14:textId="77777777" w:rsidR="00E64561" w:rsidRDefault="00E6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3000003" w:usb1="00000000" w:usb2="00000000" w:usb3="00000000" w:csb0="00000001" w:csb1="00000000"/>
  </w:font>
  <w:font w:name="Lucida Grande">
    <w:panose1 w:val="020B0600040502020204"/>
    <w:charset w:val="00"/>
    <w:family w:val="auto"/>
    <w:pitch w:val="variable"/>
    <w:sig w:usb0="E3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3F320" w14:textId="77777777" w:rsidR="00E64561" w:rsidRDefault="00E64561" w:rsidP="00A155F3">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5522F621" w14:textId="77777777" w:rsidR="00E64561" w:rsidRDefault="00E64561">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86D34" w14:textId="77777777" w:rsidR="00E64561" w:rsidRDefault="00E64561" w:rsidP="00A155F3">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116D3">
      <w:rPr>
        <w:rStyle w:val="Paginanummer"/>
        <w:noProof/>
      </w:rPr>
      <w:t>16</w:t>
    </w:r>
    <w:r>
      <w:rPr>
        <w:rStyle w:val="Paginanummer"/>
      </w:rPr>
      <w:fldChar w:fldCharType="end"/>
    </w:r>
  </w:p>
  <w:p w14:paraId="6C223C14" w14:textId="77777777" w:rsidR="00E64561" w:rsidRDefault="00E6456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7EFFF" w14:textId="77777777" w:rsidR="00E64561" w:rsidRDefault="00E64561">
      <w:r>
        <w:separator/>
      </w:r>
    </w:p>
  </w:footnote>
  <w:footnote w:type="continuationSeparator" w:id="0">
    <w:p w14:paraId="7016454B" w14:textId="77777777" w:rsidR="00E64561" w:rsidRDefault="00E64561">
      <w:r>
        <w:continuationSeparator/>
      </w:r>
    </w:p>
  </w:footnote>
  <w:footnote w:id="1">
    <w:p w14:paraId="0FA4A3DF" w14:textId="77777777" w:rsidR="00E64561" w:rsidRDefault="00E64561">
      <w:pPr>
        <w:pStyle w:val="normal"/>
        <w:rPr>
          <w:ins w:id="36" w:author="Gravendeel Barbara" w:date="2013-03-15T15:41:00Z"/>
          <w:sz w:val="20"/>
        </w:rPr>
      </w:pPr>
      <w:r>
        <w:rPr>
          <w:vertAlign w:val="superscript"/>
        </w:rPr>
        <w:footnoteRef/>
      </w:r>
      <w:r>
        <w:rPr>
          <w:sz w:val="20"/>
        </w:rPr>
        <w:t xml:space="preserve"> Naturalis </w:t>
      </w:r>
      <w:proofErr w:type="spellStart"/>
      <w:r>
        <w:rPr>
          <w:sz w:val="20"/>
        </w:rPr>
        <w:t>Biodiversity</w:t>
      </w:r>
      <w:proofErr w:type="spellEnd"/>
      <w:r>
        <w:rPr>
          <w:sz w:val="20"/>
        </w:rPr>
        <w:t xml:space="preserve"> Center, </w:t>
      </w:r>
      <w:proofErr w:type="spellStart"/>
      <w:ins w:id="37" w:author="Gravendeel Barbara" w:date="2013-03-15T15:48:00Z">
        <w:r>
          <w:rPr>
            <w:sz w:val="20"/>
          </w:rPr>
          <w:t>Sylviusweg</w:t>
        </w:r>
        <w:proofErr w:type="spellEnd"/>
        <w:r>
          <w:rPr>
            <w:sz w:val="20"/>
          </w:rPr>
          <w:t xml:space="preserve"> 72, </w:t>
        </w:r>
      </w:ins>
      <w:del w:id="38" w:author="Gravendeel Barbara" w:date="2013-03-15T15:48:00Z">
        <w:r w:rsidDel="00B86ECF">
          <w:rPr>
            <w:sz w:val="20"/>
          </w:rPr>
          <w:delText>P</w:delText>
        </w:r>
      </w:del>
      <w:del w:id="39" w:author="Gravendeel Barbara" w:date="2013-03-11T10:58:00Z">
        <w:r w:rsidDel="00547892">
          <w:rPr>
            <w:sz w:val="20"/>
          </w:rPr>
          <w:delText>ostbus</w:delText>
        </w:r>
      </w:del>
      <w:del w:id="40" w:author="Gravendeel Barbara" w:date="2013-03-15T15:48:00Z">
        <w:r w:rsidDel="00B86ECF">
          <w:rPr>
            <w:sz w:val="20"/>
          </w:rPr>
          <w:delText xml:space="preserve"> 9517, </w:delText>
        </w:r>
      </w:del>
      <w:r>
        <w:rPr>
          <w:sz w:val="20"/>
        </w:rPr>
        <w:t>23</w:t>
      </w:r>
      <w:ins w:id="41" w:author="Gravendeel Barbara" w:date="2013-03-15T15:48:00Z">
        <w:r>
          <w:rPr>
            <w:sz w:val="20"/>
          </w:rPr>
          <w:t>33 BE</w:t>
        </w:r>
      </w:ins>
      <w:del w:id="42" w:author="Gravendeel Barbara" w:date="2013-03-15T15:48:00Z">
        <w:r w:rsidDel="00B86ECF">
          <w:rPr>
            <w:sz w:val="20"/>
          </w:rPr>
          <w:delText>00 RA</w:delText>
        </w:r>
      </w:del>
      <w:r>
        <w:rPr>
          <w:sz w:val="20"/>
        </w:rPr>
        <w:t xml:space="preserve">, Leiden, </w:t>
      </w:r>
      <w:ins w:id="43" w:author="Gravendeel Barbara" w:date="2013-03-15T15:46:00Z">
        <w:r>
          <w:rPr>
            <w:sz w:val="20"/>
          </w:rPr>
          <w:t>T</w:t>
        </w:r>
      </w:ins>
      <w:del w:id="44" w:author="Gravendeel Barbara" w:date="2013-03-15T15:46:00Z">
        <w:r w:rsidDel="00B86ECF">
          <w:rPr>
            <w:sz w:val="20"/>
          </w:rPr>
          <w:delText>t</w:delText>
        </w:r>
      </w:del>
      <w:r>
        <w:rPr>
          <w:sz w:val="20"/>
        </w:rPr>
        <w:t>he Netherlands</w:t>
      </w:r>
    </w:p>
    <w:p w14:paraId="3A2F4F1F" w14:textId="77777777" w:rsidR="00E64561" w:rsidRDefault="00E64561">
      <w:pPr>
        <w:pStyle w:val="normal"/>
        <w:numPr>
          <w:ins w:id="45" w:author="Gravendeel Barbara" w:date="2013-03-15T15:41:00Z"/>
        </w:numPr>
        <w:rPr>
          <w:ins w:id="46" w:author="Gravendeel Barbara" w:date="2013-03-15T15:47:00Z"/>
          <w:sz w:val="20"/>
        </w:rPr>
      </w:pPr>
      <w:ins w:id="47" w:author="Gravendeel Barbara" w:date="2013-03-15T15:48:00Z">
        <w:r>
          <w:rPr>
            <w:vertAlign w:val="superscript"/>
          </w:rPr>
          <w:t>2</w:t>
        </w:r>
        <w:r>
          <w:rPr>
            <w:sz w:val="20"/>
          </w:rPr>
          <w:t xml:space="preserve"> </w:t>
        </w:r>
      </w:ins>
      <w:ins w:id="48" w:author="Gravendeel Barbara" w:date="2013-03-15T15:41:00Z">
        <w:r>
          <w:rPr>
            <w:sz w:val="20"/>
          </w:rPr>
          <w:t xml:space="preserve">Dutch </w:t>
        </w:r>
        <w:proofErr w:type="spellStart"/>
        <w:r>
          <w:rPr>
            <w:sz w:val="20"/>
          </w:rPr>
          <w:t>Customs</w:t>
        </w:r>
        <w:proofErr w:type="spellEnd"/>
        <w:r>
          <w:rPr>
            <w:sz w:val="20"/>
          </w:rPr>
          <w:t xml:space="preserve"> </w:t>
        </w:r>
        <w:proofErr w:type="spellStart"/>
        <w:r>
          <w:rPr>
            <w:sz w:val="20"/>
          </w:rPr>
          <w:t>Laboratory</w:t>
        </w:r>
        <w:proofErr w:type="spellEnd"/>
        <w:r>
          <w:rPr>
            <w:sz w:val="20"/>
          </w:rPr>
          <w:t xml:space="preserve">, </w:t>
        </w:r>
        <w:proofErr w:type="spellStart"/>
        <w:r>
          <w:rPr>
            <w:sz w:val="20"/>
          </w:rPr>
          <w:t>Kingsfordweg</w:t>
        </w:r>
        <w:proofErr w:type="spellEnd"/>
        <w:r>
          <w:rPr>
            <w:sz w:val="20"/>
          </w:rPr>
          <w:t xml:space="preserve"> 1, </w:t>
        </w:r>
      </w:ins>
      <w:ins w:id="49" w:author="Gravendeel Barbara" w:date="2013-03-15T15:46:00Z">
        <w:r>
          <w:rPr>
            <w:sz w:val="20"/>
          </w:rPr>
          <w:t>1043 GN , Amsterdam, The Netherlands</w:t>
        </w:r>
      </w:ins>
    </w:p>
    <w:p w14:paraId="43FB1913" w14:textId="77777777" w:rsidR="00E64561" w:rsidRDefault="00E64561">
      <w:pPr>
        <w:pStyle w:val="normal"/>
        <w:numPr>
          <w:ins w:id="50" w:author="Gravendeel Barbara" w:date="2013-03-15T15:41:00Z"/>
        </w:numPr>
      </w:pPr>
      <w:ins w:id="51" w:author="Gravendeel Barbara" w:date="2013-03-15T15:48:00Z">
        <w:r>
          <w:rPr>
            <w:vertAlign w:val="superscript"/>
          </w:rPr>
          <w:t>3</w:t>
        </w:r>
        <w:r>
          <w:rPr>
            <w:sz w:val="20"/>
          </w:rPr>
          <w:t xml:space="preserve"> </w:t>
        </w:r>
      </w:ins>
      <w:ins w:id="52" w:author="Gravendeel Barbara" w:date="2013-03-15T15:47:00Z">
        <w:r>
          <w:rPr>
            <w:sz w:val="20"/>
          </w:rPr>
          <w:t xml:space="preserve">University of </w:t>
        </w:r>
        <w:proofErr w:type="spellStart"/>
        <w:r>
          <w:rPr>
            <w:sz w:val="20"/>
          </w:rPr>
          <w:t>Applied</w:t>
        </w:r>
        <w:proofErr w:type="spellEnd"/>
        <w:r>
          <w:rPr>
            <w:sz w:val="20"/>
          </w:rPr>
          <w:t xml:space="preserve"> </w:t>
        </w:r>
        <w:proofErr w:type="spellStart"/>
        <w:r>
          <w:rPr>
            <w:sz w:val="20"/>
          </w:rPr>
          <w:t>Science</w:t>
        </w:r>
        <w:proofErr w:type="spellEnd"/>
        <w:r>
          <w:rPr>
            <w:sz w:val="20"/>
          </w:rPr>
          <w:t xml:space="preserve"> Leiden, Zernikedreef 11, 2333 CK, Leiden, The Netherlands</w:t>
        </w:r>
      </w:ins>
    </w:p>
  </w:footnote>
  <w:footnote w:id="2">
    <w:p w14:paraId="12FDCC51" w14:textId="77777777" w:rsidR="00E64561" w:rsidRDefault="00E64561">
      <w:pPr>
        <w:pStyle w:val="normal"/>
      </w:pPr>
      <w:r>
        <w:rPr>
          <w:vertAlign w:val="superscript"/>
        </w:rPr>
        <w:footnoteRef/>
      </w:r>
      <w:r>
        <w:rPr>
          <w:sz w:val="20"/>
        </w:rPr>
        <w:t xml:space="preserve"> University of </w:t>
      </w:r>
      <w:proofErr w:type="spellStart"/>
      <w:r>
        <w:rPr>
          <w:sz w:val="20"/>
        </w:rPr>
        <w:t>Applied</w:t>
      </w:r>
      <w:proofErr w:type="spellEnd"/>
      <w:r>
        <w:rPr>
          <w:sz w:val="20"/>
        </w:rPr>
        <w:t xml:space="preserve"> Sciences Leiden, P</w:t>
      </w:r>
      <w:ins w:id="57" w:author="Gravendeel Barbara" w:date="2013-03-11T10:58:00Z">
        <w:r>
          <w:rPr>
            <w:sz w:val="20"/>
          </w:rPr>
          <w:t xml:space="preserve">.O. Box </w:t>
        </w:r>
      </w:ins>
      <w:del w:id="58" w:author="Gravendeel Barbara" w:date="2013-03-11T10:58:00Z">
        <w:r w:rsidDel="00547892">
          <w:rPr>
            <w:sz w:val="20"/>
          </w:rPr>
          <w:delText xml:space="preserve">ostbus </w:delText>
        </w:r>
      </w:del>
      <w:r>
        <w:rPr>
          <w:sz w:val="20"/>
        </w:rPr>
        <w:t>382, 2300 AJ, Leiden, the Netherlands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B436B" w14:textId="77777777" w:rsidR="00E64561" w:rsidRPr="00B477F6" w:rsidRDefault="00E64561" w:rsidP="00DE569F">
    <w:pPr>
      <w:pStyle w:val="Koptekst"/>
      <w:jc w:val="right"/>
      <w:rPr>
        <w:i/>
        <w:rPrChange w:id="1502" w:author="Unknown">
          <w:rPr/>
        </w:rPrChange>
      </w:rPr>
    </w:pPr>
    <w:proofErr w:type="spellStart"/>
    <w:r w:rsidRPr="00B477F6">
      <w:rPr>
        <w:i/>
        <w:rPrChange w:id="1503" w:author="Gravendeel Barbara" w:date="2013-03-11T10:47:00Z">
          <w:rPr/>
        </w:rPrChange>
      </w:rPr>
      <w:t>ms</w:t>
    </w:r>
    <w:proofErr w:type="spellEnd"/>
    <w:r w:rsidRPr="00B477F6">
      <w:rPr>
        <w:i/>
        <w:rPrChange w:id="1504" w:author="Gravendeel Barbara" w:date="2013-03-11T10:47:00Z">
          <w:rPr/>
        </w:rPrChange>
      </w:rPr>
      <w:t xml:space="preserve"> </w:t>
    </w:r>
    <w:proofErr w:type="spellStart"/>
    <w:r w:rsidRPr="00B477F6">
      <w:rPr>
        <w:i/>
        <w:rPrChange w:id="1505" w:author="Gravendeel Barbara" w:date="2013-03-11T10:47:00Z">
          <w:rPr/>
        </w:rPrChange>
      </w:rPr>
      <w:t>for</w:t>
    </w:r>
    <w:proofErr w:type="spellEnd"/>
    <w:r w:rsidRPr="00B477F6">
      <w:rPr>
        <w:i/>
        <w:rPrChange w:id="1506" w:author="Gravendeel Barbara" w:date="2013-03-11T10:47:00Z">
          <w:rPr/>
        </w:rPrChange>
      </w:rPr>
      <w:t xml:space="preserve"> BMC </w:t>
    </w:r>
    <w:proofErr w:type="spellStart"/>
    <w:r w:rsidRPr="00B477F6">
      <w:rPr>
        <w:i/>
        <w:rPrChange w:id="1507" w:author="Gravendeel Barbara" w:date="2013-03-11T10:47:00Z">
          <w:rPr/>
        </w:rPrChange>
      </w:rPr>
      <w:t>Bioinformatics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91513"/>
    <w:multiLevelType w:val="hybridMultilevel"/>
    <w:tmpl w:val="6096F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74538F"/>
    <w:multiLevelType w:val="multilevel"/>
    <w:tmpl w:val="BBA2CB70"/>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
    <w:nsid w:val="450E673C"/>
    <w:multiLevelType w:val="hybridMultilevel"/>
    <w:tmpl w:val="62C8F6D6"/>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3">
    <w:nsid w:val="728D656F"/>
    <w:multiLevelType w:val="multilevel"/>
    <w:tmpl w:val="1A50E722"/>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4">
    <w:nsid w:val="769B5942"/>
    <w:multiLevelType w:val="hybridMultilevel"/>
    <w:tmpl w:val="024EE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C1E6549"/>
    <w:multiLevelType w:val="hybridMultilevel"/>
    <w:tmpl w:val="F0EE7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sDel="0" w:formatting="0"/>
  <w:trackRevisions/>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7920"/>
    <w:rsid w:val="00070750"/>
    <w:rsid w:val="0007712F"/>
    <w:rsid w:val="000F5B4B"/>
    <w:rsid w:val="00107498"/>
    <w:rsid w:val="00107920"/>
    <w:rsid w:val="00165FC0"/>
    <w:rsid w:val="001F0C1C"/>
    <w:rsid w:val="00203569"/>
    <w:rsid w:val="002068C5"/>
    <w:rsid w:val="002E5586"/>
    <w:rsid w:val="003A7A12"/>
    <w:rsid w:val="003D4B75"/>
    <w:rsid w:val="004333CE"/>
    <w:rsid w:val="0046177D"/>
    <w:rsid w:val="0047027E"/>
    <w:rsid w:val="004953D1"/>
    <w:rsid w:val="004B715C"/>
    <w:rsid w:val="004E6B88"/>
    <w:rsid w:val="004F7FC7"/>
    <w:rsid w:val="00547892"/>
    <w:rsid w:val="00594B31"/>
    <w:rsid w:val="005C796D"/>
    <w:rsid w:val="005F129D"/>
    <w:rsid w:val="006116D3"/>
    <w:rsid w:val="006B3628"/>
    <w:rsid w:val="006C4CAD"/>
    <w:rsid w:val="006C5DC8"/>
    <w:rsid w:val="006D5C74"/>
    <w:rsid w:val="00750DB4"/>
    <w:rsid w:val="008564DD"/>
    <w:rsid w:val="009711C6"/>
    <w:rsid w:val="009A2933"/>
    <w:rsid w:val="009E5A7B"/>
    <w:rsid w:val="00A155F3"/>
    <w:rsid w:val="00A20797"/>
    <w:rsid w:val="00A50F35"/>
    <w:rsid w:val="00AD0D82"/>
    <w:rsid w:val="00B17E43"/>
    <w:rsid w:val="00B40CBB"/>
    <w:rsid w:val="00B477F6"/>
    <w:rsid w:val="00B57A08"/>
    <w:rsid w:val="00B73316"/>
    <w:rsid w:val="00B8080D"/>
    <w:rsid w:val="00B86ECF"/>
    <w:rsid w:val="00B918AE"/>
    <w:rsid w:val="00BA7FB6"/>
    <w:rsid w:val="00BC2581"/>
    <w:rsid w:val="00C22616"/>
    <w:rsid w:val="00C71FAF"/>
    <w:rsid w:val="00CA1BB4"/>
    <w:rsid w:val="00D7702E"/>
    <w:rsid w:val="00DA1524"/>
    <w:rsid w:val="00DA5A5E"/>
    <w:rsid w:val="00DD1706"/>
    <w:rsid w:val="00DD6C51"/>
    <w:rsid w:val="00DE569F"/>
    <w:rsid w:val="00DF478D"/>
    <w:rsid w:val="00E5429E"/>
    <w:rsid w:val="00E64561"/>
    <w:rsid w:val="00EC58B4"/>
    <w:rsid w:val="00EE2CF8"/>
    <w:rsid w:val="00F02523"/>
    <w:rsid w:val="00F362BD"/>
    <w:rsid w:val="00FB55E6"/>
    <w:rsid w:val="00FC70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BF7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594B31"/>
    <w:pPr>
      <w:spacing w:line="480" w:lineRule="auto"/>
      <w:ind w:firstLine="720"/>
      <w:pPrChange w:id="0" w:author="Vos, R.A." w:date="2013-08-12T17:16:00Z">
        <w:pPr/>
      </w:pPrChange>
    </w:pPr>
    <w:rPr>
      <w:rFonts w:ascii="Arial" w:hAnsi="Arial"/>
      <w:sz w:val="24"/>
      <w:szCs w:val="24"/>
      <w:lang w:val="nl-NL" w:eastAsia="ja-JP"/>
      <w:rPrChange w:id="0" w:author="Vos, R.A." w:date="2013-08-12T17:16:00Z">
        <w:rPr>
          <w:rFonts w:ascii="Cambria" w:eastAsia="ＭＳ 明朝" w:hAnsi="Cambria"/>
          <w:sz w:val="24"/>
          <w:szCs w:val="24"/>
          <w:lang w:val="nl-NL" w:eastAsia="ja-JP" w:bidi="ar-SA"/>
        </w:rPr>
      </w:rPrChange>
    </w:rPr>
  </w:style>
  <w:style w:type="paragraph" w:styleId="Kop1">
    <w:name w:val="heading 1"/>
    <w:basedOn w:val="normal"/>
    <w:next w:val="normal"/>
    <w:link w:val="Kop1Teken"/>
    <w:uiPriority w:val="99"/>
    <w:qFormat/>
    <w:rsid w:val="000F5B4B"/>
    <w:pPr>
      <w:spacing w:before="480" w:after="120"/>
      <w:outlineLvl w:val="0"/>
    </w:pPr>
    <w:rPr>
      <w:b/>
      <w:sz w:val="36"/>
    </w:rPr>
  </w:style>
  <w:style w:type="paragraph" w:styleId="Kop2">
    <w:name w:val="heading 2"/>
    <w:basedOn w:val="normal"/>
    <w:next w:val="normal"/>
    <w:link w:val="Kop2Teken"/>
    <w:uiPriority w:val="99"/>
    <w:qFormat/>
    <w:rsid w:val="00594B31"/>
    <w:pPr>
      <w:spacing w:line="480" w:lineRule="auto"/>
      <w:ind w:firstLine="720"/>
      <w:outlineLvl w:val="1"/>
      <w:pPrChange w:id="1" w:author="Vos, R.A." w:date="2013-08-12T17:19:00Z">
        <w:pPr>
          <w:spacing w:before="360" w:after="80" w:line="276" w:lineRule="auto"/>
          <w:outlineLvl w:val="1"/>
        </w:pPr>
      </w:pPrChange>
    </w:pPr>
    <w:rPr>
      <w:b/>
      <w:sz w:val="28"/>
      <w:rPrChange w:id="1" w:author="Vos, R.A." w:date="2013-08-12T17:19:00Z">
        <w:rPr>
          <w:rFonts w:ascii="Arial" w:eastAsia="ＭＳ 明朝" w:hAnsi="Arial" w:cs="Arial"/>
          <w:b/>
          <w:color w:val="000000"/>
          <w:sz w:val="28"/>
          <w:szCs w:val="24"/>
          <w:lang w:val="nl-NL" w:eastAsia="ja-JP" w:bidi="ar-SA"/>
        </w:rPr>
      </w:rPrChange>
    </w:rPr>
  </w:style>
  <w:style w:type="paragraph" w:styleId="Kop3">
    <w:name w:val="heading 3"/>
    <w:basedOn w:val="normal"/>
    <w:next w:val="normal"/>
    <w:link w:val="Kop3Teken"/>
    <w:uiPriority w:val="99"/>
    <w:qFormat/>
    <w:rsid w:val="00594B31"/>
    <w:pPr>
      <w:spacing w:line="480" w:lineRule="auto"/>
      <w:ind w:firstLine="720"/>
      <w:outlineLvl w:val="2"/>
      <w:pPrChange w:id="2" w:author="Vos, R.A." w:date="2013-08-12T17:20:00Z">
        <w:pPr>
          <w:spacing w:before="280" w:after="80" w:line="276" w:lineRule="auto"/>
          <w:outlineLvl w:val="2"/>
        </w:pPr>
      </w:pPrChange>
    </w:pPr>
    <w:rPr>
      <w:b/>
      <w:color w:val="666666"/>
      <w:sz w:val="24"/>
      <w:rPrChange w:id="2" w:author="Vos, R.A." w:date="2013-08-12T17:20:00Z">
        <w:rPr>
          <w:rFonts w:ascii="Arial" w:eastAsia="ＭＳ 明朝" w:hAnsi="Arial" w:cs="Arial"/>
          <w:b/>
          <w:color w:val="666666"/>
          <w:sz w:val="24"/>
          <w:szCs w:val="24"/>
          <w:lang w:val="nl-NL" w:eastAsia="ja-JP" w:bidi="ar-SA"/>
        </w:rPr>
      </w:rPrChange>
    </w:rPr>
  </w:style>
  <w:style w:type="paragraph" w:styleId="Kop4">
    <w:name w:val="heading 4"/>
    <w:basedOn w:val="normal"/>
    <w:next w:val="normal"/>
    <w:link w:val="Kop4Teken"/>
    <w:uiPriority w:val="99"/>
    <w:qFormat/>
    <w:rsid w:val="000F5B4B"/>
    <w:pPr>
      <w:spacing w:before="240" w:after="40"/>
      <w:outlineLvl w:val="3"/>
    </w:pPr>
    <w:rPr>
      <w:i/>
      <w:color w:val="666666"/>
    </w:rPr>
  </w:style>
  <w:style w:type="paragraph" w:styleId="Kop5">
    <w:name w:val="heading 5"/>
    <w:basedOn w:val="normal"/>
    <w:next w:val="normal"/>
    <w:link w:val="Kop5Teken"/>
    <w:uiPriority w:val="99"/>
    <w:qFormat/>
    <w:rsid w:val="000F5B4B"/>
    <w:pPr>
      <w:spacing w:before="220" w:after="40"/>
      <w:outlineLvl w:val="4"/>
    </w:pPr>
    <w:rPr>
      <w:b/>
      <w:color w:val="666666"/>
      <w:sz w:val="20"/>
    </w:rPr>
  </w:style>
  <w:style w:type="paragraph" w:styleId="Kop6">
    <w:name w:val="heading 6"/>
    <w:basedOn w:val="normal"/>
    <w:next w:val="normal"/>
    <w:link w:val="Kop6Teken"/>
    <w:uiPriority w:val="99"/>
    <w:qFormat/>
    <w:rsid w:val="000F5B4B"/>
    <w:pPr>
      <w:spacing w:before="200" w:after="40"/>
      <w:outlineLvl w:val="5"/>
    </w:pPr>
    <w:rPr>
      <w:i/>
      <w:color w:val="666666"/>
      <w:sz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9"/>
    <w:rsid w:val="008564DD"/>
    <w:rPr>
      <w:rFonts w:ascii="Calibri" w:hAnsi="Calibri" w:cs="Times New Roman"/>
      <w:b/>
      <w:bCs/>
      <w:kern w:val="32"/>
      <w:sz w:val="32"/>
      <w:lang w:val="nl-NL" w:eastAsia="ja-JP"/>
    </w:rPr>
  </w:style>
  <w:style w:type="character" w:customStyle="1" w:styleId="Kop2Teken">
    <w:name w:val="Kop 2 Teken"/>
    <w:basedOn w:val="Standaardalinea-lettertype"/>
    <w:link w:val="Kop2"/>
    <w:uiPriority w:val="99"/>
    <w:rsid w:val="00594B31"/>
    <w:rPr>
      <w:rFonts w:ascii="Arial" w:hAnsi="Arial" w:cs="Arial"/>
      <w:b/>
      <w:color w:val="000000"/>
      <w:sz w:val="28"/>
      <w:szCs w:val="24"/>
      <w:lang w:val="nl-NL" w:eastAsia="ja-JP"/>
    </w:rPr>
  </w:style>
  <w:style w:type="character" w:customStyle="1" w:styleId="Kop3Teken">
    <w:name w:val="Kop 3 Teken"/>
    <w:basedOn w:val="Standaardalinea-lettertype"/>
    <w:link w:val="Kop3"/>
    <w:uiPriority w:val="99"/>
    <w:rsid w:val="00594B31"/>
    <w:rPr>
      <w:rFonts w:ascii="Arial" w:hAnsi="Arial" w:cs="Arial"/>
      <w:b/>
      <w:color w:val="666666"/>
      <w:sz w:val="24"/>
      <w:szCs w:val="24"/>
      <w:lang w:val="nl-NL" w:eastAsia="ja-JP"/>
    </w:rPr>
  </w:style>
  <w:style w:type="character" w:customStyle="1" w:styleId="Kop4Teken">
    <w:name w:val="Kop 4 Teken"/>
    <w:basedOn w:val="Standaardalinea-lettertype"/>
    <w:link w:val="Kop4"/>
    <w:uiPriority w:val="99"/>
    <w:semiHidden/>
    <w:rsid w:val="008564DD"/>
    <w:rPr>
      <w:rFonts w:ascii="Cambria" w:hAnsi="Cambria" w:cs="Times New Roman"/>
      <w:b/>
      <w:bCs/>
      <w:sz w:val="28"/>
      <w:lang w:val="nl-NL" w:eastAsia="ja-JP"/>
    </w:rPr>
  </w:style>
  <w:style w:type="character" w:customStyle="1" w:styleId="Kop5Teken">
    <w:name w:val="Kop 5 Teken"/>
    <w:basedOn w:val="Standaardalinea-lettertype"/>
    <w:link w:val="Kop5"/>
    <w:uiPriority w:val="99"/>
    <w:semiHidden/>
    <w:rsid w:val="008564DD"/>
    <w:rPr>
      <w:rFonts w:ascii="Cambria" w:hAnsi="Cambria" w:cs="Times New Roman"/>
      <w:b/>
      <w:bCs/>
      <w:i/>
      <w:iCs/>
      <w:sz w:val="26"/>
      <w:lang w:val="nl-NL" w:eastAsia="ja-JP"/>
    </w:rPr>
  </w:style>
  <w:style w:type="character" w:customStyle="1" w:styleId="Kop6Teken">
    <w:name w:val="Kop 6 Teken"/>
    <w:basedOn w:val="Standaardalinea-lettertype"/>
    <w:link w:val="Kop6"/>
    <w:uiPriority w:val="99"/>
    <w:semiHidden/>
    <w:rsid w:val="008564DD"/>
    <w:rPr>
      <w:rFonts w:ascii="Cambria" w:hAnsi="Cambria" w:cs="Times New Roman"/>
      <w:b/>
      <w:bCs/>
      <w:sz w:val="22"/>
      <w:lang w:val="nl-NL" w:eastAsia="ja-JP"/>
    </w:rPr>
  </w:style>
  <w:style w:type="paragraph" w:customStyle="1" w:styleId="normal">
    <w:name w:val="normal"/>
    <w:uiPriority w:val="99"/>
    <w:rsid w:val="000F5B4B"/>
    <w:pPr>
      <w:spacing w:line="276" w:lineRule="auto"/>
    </w:pPr>
    <w:rPr>
      <w:rFonts w:ascii="Arial" w:hAnsi="Arial" w:cs="Arial"/>
      <w:color w:val="000000"/>
      <w:sz w:val="22"/>
      <w:szCs w:val="24"/>
      <w:lang w:val="nl-NL" w:eastAsia="ja-JP"/>
    </w:rPr>
  </w:style>
  <w:style w:type="paragraph" w:styleId="Titel">
    <w:name w:val="Title"/>
    <w:basedOn w:val="normal"/>
    <w:next w:val="normal"/>
    <w:link w:val="TitelTeken"/>
    <w:uiPriority w:val="99"/>
    <w:qFormat/>
    <w:rsid w:val="000F5B4B"/>
    <w:pPr>
      <w:spacing w:before="480" w:after="120"/>
    </w:pPr>
    <w:rPr>
      <w:b/>
      <w:sz w:val="72"/>
    </w:rPr>
  </w:style>
  <w:style w:type="character" w:customStyle="1" w:styleId="TitelTeken">
    <w:name w:val="Titel Teken"/>
    <w:basedOn w:val="Standaardalinea-lettertype"/>
    <w:link w:val="Titel"/>
    <w:uiPriority w:val="99"/>
    <w:rsid w:val="008564DD"/>
    <w:rPr>
      <w:rFonts w:ascii="Calibri" w:hAnsi="Calibri" w:cs="Times New Roman"/>
      <w:b/>
      <w:bCs/>
      <w:kern w:val="28"/>
      <w:sz w:val="32"/>
      <w:lang w:val="nl-NL" w:eastAsia="ja-JP"/>
    </w:rPr>
  </w:style>
  <w:style w:type="paragraph" w:styleId="Subtitel">
    <w:name w:val="Subtitle"/>
    <w:basedOn w:val="normal"/>
    <w:next w:val="normal"/>
    <w:link w:val="SubtitelTeken"/>
    <w:uiPriority w:val="99"/>
    <w:qFormat/>
    <w:rsid w:val="000F5B4B"/>
    <w:pPr>
      <w:spacing w:before="360" w:after="80"/>
    </w:pPr>
    <w:rPr>
      <w:rFonts w:ascii="Georgia" w:hAnsi="Georgia" w:cs="Georgia"/>
      <w:i/>
      <w:color w:val="666666"/>
      <w:sz w:val="48"/>
    </w:rPr>
  </w:style>
  <w:style w:type="character" w:customStyle="1" w:styleId="SubtitelTeken">
    <w:name w:val="Subtitel Teken"/>
    <w:basedOn w:val="Standaardalinea-lettertype"/>
    <w:link w:val="Subtitel"/>
    <w:uiPriority w:val="99"/>
    <w:rsid w:val="008564DD"/>
    <w:rPr>
      <w:rFonts w:ascii="Calibri" w:hAnsi="Calibri" w:cs="Times New Roman"/>
      <w:sz w:val="24"/>
      <w:lang w:val="nl-NL" w:eastAsia="ja-JP"/>
    </w:rPr>
  </w:style>
  <w:style w:type="paragraph" w:styleId="Ballontekst">
    <w:name w:val="Balloon Text"/>
    <w:basedOn w:val="Normaal"/>
    <w:link w:val="BallontekstTeken"/>
    <w:uiPriority w:val="99"/>
    <w:semiHidden/>
    <w:rsid w:val="00EE2CF8"/>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EE2CF8"/>
    <w:rPr>
      <w:rFonts w:ascii="Lucida Grande" w:hAnsi="Lucida Grande" w:cs="Times New Roman"/>
      <w:sz w:val="18"/>
    </w:rPr>
  </w:style>
  <w:style w:type="paragraph" w:styleId="Normaalweb">
    <w:name w:val="Normal (Web)"/>
    <w:basedOn w:val="Normaal"/>
    <w:uiPriority w:val="99"/>
    <w:semiHidden/>
    <w:rsid w:val="00CA1BB4"/>
    <w:pPr>
      <w:spacing w:before="100" w:beforeAutospacing="1" w:after="100" w:afterAutospacing="1"/>
    </w:pPr>
    <w:rPr>
      <w:rFonts w:ascii="Times" w:hAnsi="Times"/>
      <w:sz w:val="20"/>
      <w:szCs w:val="20"/>
      <w:lang w:eastAsia="nl-NL"/>
    </w:rPr>
  </w:style>
  <w:style w:type="paragraph" w:styleId="Koptekst">
    <w:name w:val="header"/>
    <w:basedOn w:val="Normaal"/>
    <w:link w:val="KoptekstTeken"/>
    <w:uiPriority w:val="99"/>
    <w:rsid w:val="00DE569F"/>
    <w:pPr>
      <w:tabs>
        <w:tab w:val="center" w:pos="4320"/>
        <w:tab w:val="right" w:pos="8640"/>
      </w:tabs>
    </w:pPr>
  </w:style>
  <w:style w:type="character" w:customStyle="1" w:styleId="KoptekstTeken">
    <w:name w:val="Koptekst Teken"/>
    <w:basedOn w:val="Standaardalinea-lettertype"/>
    <w:link w:val="Koptekst"/>
    <w:uiPriority w:val="99"/>
    <w:semiHidden/>
    <w:rsid w:val="008564DD"/>
    <w:rPr>
      <w:rFonts w:cs="Times New Roman"/>
      <w:sz w:val="24"/>
      <w:lang w:val="nl-NL" w:eastAsia="ja-JP"/>
    </w:rPr>
  </w:style>
  <w:style w:type="paragraph" w:styleId="Voettekst">
    <w:name w:val="footer"/>
    <w:basedOn w:val="Normaal"/>
    <w:link w:val="VoettekstTeken"/>
    <w:uiPriority w:val="99"/>
    <w:semiHidden/>
    <w:rsid w:val="00DE569F"/>
    <w:pPr>
      <w:tabs>
        <w:tab w:val="center" w:pos="4320"/>
        <w:tab w:val="right" w:pos="8640"/>
      </w:tabs>
    </w:pPr>
  </w:style>
  <w:style w:type="character" w:customStyle="1" w:styleId="VoettekstTeken">
    <w:name w:val="Voettekst Teken"/>
    <w:basedOn w:val="Standaardalinea-lettertype"/>
    <w:link w:val="Voettekst"/>
    <w:uiPriority w:val="99"/>
    <w:semiHidden/>
    <w:rsid w:val="008564DD"/>
    <w:rPr>
      <w:rFonts w:cs="Times New Roman"/>
      <w:sz w:val="24"/>
      <w:lang w:val="nl-NL" w:eastAsia="ja-JP"/>
    </w:rPr>
  </w:style>
  <w:style w:type="character" w:styleId="Paginanummer">
    <w:name w:val="page number"/>
    <w:basedOn w:val="Standaardalinea-lettertype"/>
    <w:uiPriority w:val="99"/>
    <w:rsid w:val="00DE569F"/>
    <w:rPr>
      <w:rFonts w:cs="Times New Roman"/>
    </w:rPr>
  </w:style>
  <w:style w:type="character" w:styleId="Verwijzingopmerking">
    <w:name w:val="annotation reference"/>
    <w:basedOn w:val="Standaardalinea-lettertype"/>
    <w:uiPriority w:val="99"/>
    <w:semiHidden/>
    <w:unhideWhenUsed/>
    <w:rsid w:val="004B715C"/>
    <w:rPr>
      <w:sz w:val="18"/>
      <w:szCs w:val="18"/>
    </w:rPr>
  </w:style>
  <w:style w:type="paragraph" w:styleId="Tekstopmerking">
    <w:name w:val="annotation text"/>
    <w:basedOn w:val="Normaal"/>
    <w:link w:val="TekstopmerkingTeken"/>
    <w:uiPriority w:val="99"/>
    <w:semiHidden/>
    <w:unhideWhenUsed/>
    <w:rsid w:val="004B715C"/>
  </w:style>
  <w:style w:type="character" w:customStyle="1" w:styleId="TekstopmerkingTeken">
    <w:name w:val="Tekst opmerking Teken"/>
    <w:basedOn w:val="Standaardalinea-lettertype"/>
    <w:link w:val="Tekstopmerking"/>
    <w:uiPriority w:val="99"/>
    <w:semiHidden/>
    <w:rsid w:val="004B715C"/>
    <w:rPr>
      <w:sz w:val="24"/>
      <w:szCs w:val="24"/>
      <w:lang w:val="nl-NL" w:eastAsia="ja-JP"/>
    </w:rPr>
  </w:style>
  <w:style w:type="paragraph" w:styleId="Onderwerpvanopmerking">
    <w:name w:val="annotation subject"/>
    <w:basedOn w:val="Tekstopmerking"/>
    <w:next w:val="Tekstopmerking"/>
    <w:link w:val="OnderwerpvanopmerkingTeken"/>
    <w:uiPriority w:val="99"/>
    <w:semiHidden/>
    <w:unhideWhenUsed/>
    <w:rsid w:val="004B715C"/>
    <w:rPr>
      <w:b/>
      <w:bCs/>
      <w:sz w:val="20"/>
      <w:szCs w:val="20"/>
    </w:rPr>
  </w:style>
  <w:style w:type="character" w:customStyle="1" w:styleId="OnderwerpvanopmerkingTeken">
    <w:name w:val="Onderwerp van opmerking Teken"/>
    <w:basedOn w:val="TekstopmerkingTeken"/>
    <w:link w:val="Onderwerpvanopmerking"/>
    <w:uiPriority w:val="99"/>
    <w:semiHidden/>
    <w:rsid w:val="004B715C"/>
    <w:rPr>
      <w:b/>
      <w:bCs/>
      <w:sz w:val="24"/>
      <w:szCs w:val="24"/>
      <w:lang w:val="nl-NL" w:eastAsia="ja-JP"/>
    </w:rPr>
  </w:style>
  <w:style w:type="paragraph" w:styleId="Revisie">
    <w:name w:val="Revision"/>
    <w:hidden/>
    <w:uiPriority w:val="99"/>
    <w:semiHidden/>
    <w:rsid w:val="004B715C"/>
    <w:rPr>
      <w:sz w:val="24"/>
      <w:szCs w:val="24"/>
      <w:lang w:val="nl-NL" w:eastAsia="ja-JP"/>
    </w:rPr>
  </w:style>
  <w:style w:type="character" w:styleId="Hyperlink">
    <w:name w:val="Hyperlink"/>
    <w:basedOn w:val="Standaardalinea-lettertype"/>
    <w:uiPriority w:val="99"/>
    <w:unhideWhenUsed/>
    <w:rsid w:val="009E5A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9167">
      <w:bodyDiv w:val="1"/>
      <w:marLeft w:val="0"/>
      <w:marRight w:val="0"/>
      <w:marTop w:val="0"/>
      <w:marBottom w:val="0"/>
      <w:divBdr>
        <w:top w:val="none" w:sz="0" w:space="0" w:color="auto"/>
        <w:left w:val="none" w:sz="0" w:space="0" w:color="auto"/>
        <w:bottom w:val="none" w:sz="0" w:space="0" w:color="auto"/>
        <w:right w:val="none" w:sz="0" w:space="0" w:color="auto"/>
      </w:divBdr>
    </w:div>
    <w:div w:id="788353695">
      <w:bodyDiv w:val="1"/>
      <w:marLeft w:val="0"/>
      <w:marRight w:val="0"/>
      <w:marTop w:val="0"/>
      <w:marBottom w:val="0"/>
      <w:divBdr>
        <w:top w:val="none" w:sz="0" w:space="0" w:color="auto"/>
        <w:left w:val="none" w:sz="0" w:space="0" w:color="auto"/>
        <w:bottom w:val="none" w:sz="0" w:space="0" w:color="auto"/>
        <w:right w:val="none" w:sz="0" w:space="0" w:color="auto"/>
      </w:divBdr>
    </w:div>
    <w:div w:id="1291283526">
      <w:bodyDiv w:val="1"/>
      <w:marLeft w:val="0"/>
      <w:marRight w:val="0"/>
      <w:marTop w:val="0"/>
      <w:marBottom w:val="0"/>
      <w:divBdr>
        <w:top w:val="none" w:sz="0" w:space="0" w:color="auto"/>
        <w:left w:val="none" w:sz="0" w:space="0" w:color="auto"/>
        <w:bottom w:val="none" w:sz="0" w:space="0" w:color="auto"/>
        <w:right w:val="none" w:sz="0" w:space="0" w:color="auto"/>
      </w:divBdr>
    </w:div>
    <w:div w:id="1719553996">
      <w:bodyDiv w:val="1"/>
      <w:marLeft w:val="0"/>
      <w:marRight w:val="0"/>
      <w:marTop w:val="0"/>
      <w:marBottom w:val="0"/>
      <w:divBdr>
        <w:top w:val="none" w:sz="0" w:space="0" w:color="auto"/>
        <w:left w:val="none" w:sz="0" w:space="0" w:color="auto"/>
        <w:bottom w:val="none" w:sz="0" w:space="0" w:color="auto"/>
        <w:right w:val="none" w:sz="0" w:space="0" w:color="auto"/>
      </w:divBdr>
    </w:div>
    <w:div w:id="1746535682">
      <w:bodyDiv w:val="1"/>
      <w:marLeft w:val="0"/>
      <w:marRight w:val="0"/>
      <w:marTop w:val="0"/>
      <w:marBottom w:val="0"/>
      <w:divBdr>
        <w:top w:val="none" w:sz="0" w:space="0" w:color="auto"/>
        <w:left w:val="none" w:sz="0" w:space="0" w:color="auto"/>
        <w:bottom w:val="none" w:sz="0" w:space="0" w:color="auto"/>
        <w:right w:val="none" w:sz="0" w:space="0" w:color="auto"/>
      </w:divBdr>
    </w:div>
    <w:div w:id="1822843840">
      <w:bodyDiv w:val="1"/>
      <w:marLeft w:val="0"/>
      <w:marRight w:val="0"/>
      <w:marTop w:val="0"/>
      <w:marBottom w:val="0"/>
      <w:divBdr>
        <w:top w:val="none" w:sz="0" w:space="0" w:color="auto"/>
        <w:left w:val="none" w:sz="0" w:space="0" w:color="auto"/>
        <w:bottom w:val="none" w:sz="0" w:space="0" w:color="auto"/>
        <w:right w:val="none" w:sz="0" w:space="0" w:color="auto"/>
      </w:divBdr>
    </w:div>
    <w:div w:id="209612404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7274</Words>
  <Characters>40010</Characters>
  <Application>Microsoft Macintosh Word</Application>
  <DocSecurity>0</DocSecurity>
  <Lines>333</Lines>
  <Paragraphs>94</Paragraphs>
  <ScaleCrop>false</ScaleCrop>
  <Company>NCB Naturalis</Company>
  <LinksUpToDate>false</LinksUpToDate>
  <CharactersWithSpaces>47190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CITES check pipeline.docx</dc:title>
  <dc:subject/>
  <dc:creator>Gravendeel Barbara</dc:creator>
  <cp:keywords/>
  <cp:lastModifiedBy>Vos, R.A.</cp:lastModifiedBy>
  <cp:revision>20</cp:revision>
  <dcterms:created xsi:type="dcterms:W3CDTF">2013-03-19T13:59:00Z</dcterms:created>
  <dcterms:modified xsi:type="dcterms:W3CDTF">2013-08-12T16:20:00Z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http://www.zotero.org/styles/apsa</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http://www.zotero.org/styles/asa</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http://www.zotero.org/styles/mhra</vt:lpwstr>
  </property>
  <property fmtid="{D5CDD505-2E9C-101B-9397-08002B2CF9AE}" pid="15" name="Mendeley Recent Style Name 6_1">
    <vt:lpwstr>Modern Humanities Research Association (note with bibliography)</vt:lpwstr>
  </property>
  <property fmtid="{D5CDD505-2E9C-101B-9397-08002B2CF9AE}" pid="16" name="Mendeley Recent Style Id 7_1">
    <vt:lpwstr>http://www.zotero.org/styles/mla</vt:lpwstr>
  </property>
  <property fmtid="{D5CDD505-2E9C-101B-9397-08002B2CF9AE}" pid="17" name="Mendeley Recent Style Name 7_1">
    <vt:lpwstr>Modern Language Association</vt:lpwstr>
  </property>
  <property fmtid="{D5CDD505-2E9C-101B-9397-08002B2CF9AE}" pid="18" name="Mendeley Document_1">
    <vt:lpwstr>True</vt:lpwstr>
  </property>
  <property fmtid="{D5CDD505-2E9C-101B-9397-08002B2CF9AE}" pid="19" name="Mendeley User Name_1">
    <vt:lpwstr>rutgeraldo@gmail.com@www.mendeley.com</vt:lpwstr>
  </property>
  <property fmtid="{D5CDD505-2E9C-101B-9397-08002B2CF9AE}" pid="20" name="Mendeley Citation Style_1">
    <vt:lpwstr>http://www.zotero.org/styles/apa</vt:lpwstr>
  </property>
</Properties>
</file>